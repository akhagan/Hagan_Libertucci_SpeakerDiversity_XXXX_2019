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286"/>
        <w:ind w:left="724" w:hanging="0"/>
        <w:jc w:val="left"/>
        <w:rPr/>
      </w:pPr>
      <w:r>
        <w:rPr>
          <w:b/>
          <w:sz w:val="41"/>
        </w:rPr>
        <w:t>Department Invited Speakers Do Not Reflect</w:t>
      </w:r>
    </w:p>
    <w:p>
      <w:pPr>
        <w:pStyle w:val="Normal"/>
        <w:spacing w:lineRule="auto" w:line="259" w:before="0" w:after="2053"/>
        <w:ind w:left="365" w:hanging="0"/>
        <w:jc w:val="center"/>
        <w:rPr/>
      </w:pPr>
      <w:r>
        <w:rPr>
          <w:b/>
          <w:sz w:val="41"/>
        </w:rPr>
        <w:t>Trainee Diversity</w:t>
      </w:r>
    </w:p>
    <w:p>
      <w:pPr>
        <w:pStyle w:val="Normal"/>
        <w:spacing w:before="0" w:after="2313"/>
        <w:rPr/>
      </w:pPr>
      <w:r>
        <w:rPr/>
        <w:t>Running title: Invited Speaker Diversity Does Not Reflect Trainee Diversity</w:t>
      </w:r>
    </w:p>
    <w:p>
      <w:pPr>
        <w:pStyle w:val="Normal"/>
        <w:spacing w:before="0" w:after="2365"/>
        <w:rPr/>
      </w:pPr>
      <w:r>
        <w:rPr/>
        <w:t>Ada K. Hagan, Ph.D.</w:t>
      </w:r>
      <w:r>
        <w:rPr>
          <w:vertAlign w:val="superscript"/>
        </w:rPr>
        <w:t>1</w:t>
      </w:r>
      <w:r>
        <w:rPr>
          <w:i/>
        </w:rPr>
        <w:t>†</w:t>
      </w:r>
      <w:r>
        <w:rPr/>
        <w:t>, Rebecca M. Pollet, Ph.D.</w:t>
      </w:r>
      <w:r>
        <w:rPr>
          <w:vertAlign w:val="superscript"/>
        </w:rPr>
        <w:t>1</w:t>
      </w:r>
      <w:r>
        <w:rPr/>
        <w:t>, and Josie Libertucci, Ph.D.</w:t>
      </w:r>
      <w:r>
        <w:rPr>
          <w:vertAlign w:val="superscript"/>
        </w:rPr>
        <w:t>2</w:t>
      </w:r>
      <w:r>
        <w:rPr>
          <w:i/>
        </w:rPr>
        <w:t>†</w:t>
      </w:r>
    </w:p>
    <w:p>
      <w:pPr>
        <w:pStyle w:val="Normal"/>
        <w:spacing w:before="0" w:after="336"/>
        <w:rPr/>
      </w:pPr>
      <w:r>
        <w:rPr>
          <w:i/>
        </w:rPr>
        <w:t xml:space="preserve">† </w:t>
      </w:r>
      <w:r>
        <w:rPr/>
        <w:t>To whom correspondence should be addressed: akhagan@umich.edu or libertj@mcmaster.ca</w:t>
      </w:r>
    </w:p>
    <w:p>
      <w:pPr>
        <w:pStyle w:val="Normal"/>
        <w:numPr>
          <w:ilvl w:val="0"/>
          <w:numId w:val="1"/>
        </w:numPr>
        <w:spacing w:before="0" w:after="330"/>
        <w:ind w:left="600" w:hanging="235"/>
        <w:rPr/>
      </w:pPr>
      <w:r>
        <w:rPr/>
        <w:t>Department of Microbiology &amp; Immunology, University of Michigan, Ann Arbor, Michigan</w:t>
      </w:r>
    </w:p>
    <w:p>
      <w:pPr>
        <w:pStyle w:val="Normal"/>
        <w:numPr>
          <w:ilvl w:val="0"/>
          <w:numId w:val="1"/>
        </w:numPr>
        <w:spacing w:before="0" w:after="330"/>
        <w:ind w:left="600" w:hanging="235"/>
        <w:rPr/>
      </w:pPr>
      <w:r>
        <w:rPr/>
        <w:t>Department of Medicine, McMaster University, Hamilton, Ontario, Canada</w:t>
      </w:r>
    </w:p>
    <w:p>
      <w:pPr>
        <w:pStyle w:val="Normal"/>
        <w:spacing w:before="0" w:after="330"/>
        <w:rPr/>
      </w:pPr>
      <w:r>
        <w:rPr/>
        <w:t>Figures: 1</w:t>
      </w:r>
    </w:p>
    <w:p>
      <w:pPr>
        <w:pStyle w:val="Normal"/>
        <w:rPr/>
      </w:pPr>
      <w:r>
        <w:rPr/>
        <w:t>Tables: 1</w:t>
      </w:r>
    </w:p>
    <w:p>
      <w:pPr>
        <w:pStyle w:val="Normal"/>
        <w:numPr>
          <w:ilvl w:val="0"/>
          <w:numId w:val="2"/>
        </w:numPr>
        <w:spacing w:lineRule="auto" w:line="314" w:before="0" w:after="456"/>
        <w:ind w:left="366" w:hanging="255"/>
        <w:jc w:val="left"/>
        <w:rPr/>
      </w:pPr>
      <w:r>
        <w:rPr>
          <w:b/>
          <w:sz w:val="24"/>
        </w:rPr>
        <w:t>Abstract</w:t>
      </w:r>
    </w:p>
    <w:p>
      <w:pPr>
        <w:pStyle w:val="Normal"/>
        <w:numPr>
          <w:ilvl w:val="0"/>
          <w:numId w:val="2"/>
        </w:numPr>
        <w:spacing w:lineRule="auto" w:line="314" w:before="0" w:after="386"/>
        <w:ind w:left="366" w:hanging="255"/>
        <w:jc w:val="left"/>
        <w:rPr/>
      </w:pPr>
      <w:r>
        <w:rPr>
          <w:b/>
          <w:sz w:val="24"/>
        </w:rPr>
        <w:t>Keywords</w:t>
      </w:r>
    </w:p>
    <w:p>
      <w:pPr>
        <w:pStyle w:val="Normal"/>
        <w:numPr>
          <w:ilvl w:val="0"/>
          <w:numId w:val="2"/>
        </w:numPr>
        <w:ind w:left="366" w:hanging="255"/>
        <w:jc w:val="left"/>
        <w:rPr/>
      </w:pPr>
      <w:r>
        <w:rPr/>
        <w:t>inclusion, diversity, invited speakers, academia, graduate programs</w:t>
      </w:r>
      <w:r>
        <w:br w:type="page"/>
      </w:r>
    </w:p>
    <w:p>
      <w:pPr>
        <w:pStyle w:val="Heading1"/>
        <w:rPr/>
      </w:pPr>
      <w:r>
        <w:rPr>
          <w:b w:val="false"/>
          <w:sz w:val="10"/>
        </w:rPr>
        <w:t xml:space="preserve">4 </w:t>
      </w:r>
      <w:r>
        <w:rPr/>
        <w:t>Background</w:t>
      </w:r>
    </w:p>
    <w:p>
      <w:pPr>
        <w:pStyle w:val="Normal"/>
        <w:numPr>
          <w:ilvl w:val="0"/>
          <w:numId w:val="3"/>
        </w:numPr>
        <w:ind w:left="366" w:hanging="255"/>
        <w:rPr/>
      </w:pPr>
      <w:r>
        <w:rPr/>
        <w:t>Long-standing systemic bias, sexism, and racism have contributed to the underrepresentation of many</w:t>
      </w:r>
    </w:p>
    <w:p>
      <w:pPr>
        <w:pStyle w:val="Normal"/>
        <w:numPr>
          <w:ilvl w:val="0"/>
          <w:numId w:val="3"/>
        </w:numPr>
        <w:ind w:left="366" w:hanging="255"/>
        <w:rPr/>
      </w:pPr>
      <w:r>
        <w:rPr/>
        <w:t>racial and ethnic groups, as well as women, in science, technology, engineering, and math (STEM) fields</w:t>
      </w:r>
    </w:p>
    <w:p>
      <w:pPr>
        <w:pStyle w:val="Normal"/>
        <w:numPr>
          <w:ilvl w:val="0"/>
          <w:numId w:val="3"/>
        </w:numPr>
        <w:ind w:left="366" w:hanging="255"/>
        <w:rPr/>
      </w:pPr>
      <w:commentRangeStart w:id="0"/>
      <w:r>
        <w:rPr/>
        <w:t xml:space="preserve">(NIH 2015 report, Measuring DEI 2016, (1)). </w:t>
      </w:r>
      <w:commentRangeStart w:id="1"/>
      <w:r>
        <w:rPr/>
      </w:r>
      <w:commentRangeEnd w:id="0"/>
      <w:r>
        <w:commentReference w:id="0"/>
      </w:r>
      <w:r>
        <w:rPr/>
        <w:t>Organization</w:t>
      </w:r>
      <w:ins w:id="0" w:author="Libertucci, Josie" w:date="2019-09-23T15:12:00Z">
        <w:r>
          <w:rPr/>
          <w:t>al</w:t>
        </w:r>
      </w:ins>
      <w:r>
        <w:rPr/>
        <w:t xml:space="preserve"> climate and culture that supports inclusion of</w:t>
      </w:r>
    </w:p>
    <w:p>
      <w:pPr>
        <w:pStyle w:val="Normal"/>
        <w:numPr>
          <w:ilvl w:val="0"/>
          <w:numId w:val="3"/>
        </w:numPr>
        <w:ind w:left="366" w:hanging="255"/>
        <w:rPr/>
      </w:pPr>
      <w:r>
        <w:rPr/>
        <w:t>all individuals is essential to support the retention of historically underrepresented minorities (HURM) in</w:t>
      </w:r>
    </w:p>
    <w:p>
      <w:pPr>
        <w:pStyle w:val="Normal"/>
        <w:numPr>
          <w:ilvl w:val="0"/>
          <w:numId w:val="3"/>
        </w:numPr>
        <w:ind w:left="366" w:hanging="255"/>
        <w:rPr/>
      </w:pPr>
      <w:r>
        <w:rPr/>
        <w:t xml:space="preserve">the U.S., as well as non-Caucasian individuals, and women in STEM fields </w:t>
      </w:r>
      <w:commentRangeStart w:id="2"/>
      <w:r>
        <w:rPr/>
        <w:t>(Schneider, 2013</w:t>
      </w:r>
      <w:r>
        <w:rPr/>
      </w:r>
      <w:commentRangeEnd w:id="2"/>
      <w:r>
        <w:commentReference w:id="2"/>
      </w:r>
      <w:r>
        <w:rPr/>
        <w:t>)</w:t>
      </w:r>
      <w:ins w:id="1" w:author="Unknown Author" w:date="2019-09-24T11:01:44Z">
        <w:r>
          <w:rPr/>
          <w:t xml:space="preserve">, </w:t>
        </w:r>
      </w:ins>
      <w:ins w:id="2" w:author="Unknown Author" w:date="2019-09-24T11:01:44Z">
        <w:r>
          <w:rPr/>
          <w:t xml:space="preserve">but is not possible with out </w:t>
        </w:r>
      </w:ins>
      <w:ins w:id="3" w:author="Unknown Author" w:date="2019-09-24T11:02:10Z">
        <w:r>
          <w:rPr/>
          <w:t xml:space="preserve"> supporting </w:t>
        </w:r>
      </w:ins>
      <w:del w:id="4" w:author="Unknown Author" w:date="2019-09-24T11:01:43Z">
        <w:r>
          <w:rPr/>
          <w:delText>. Inclusive</w:delText>
        </w:r>
      </w:del>
    </w:p>
    <w:p>
      <w:pPr>
        <w:pStyle w:val="Normal"/>
        <w:numPr>
          <w:ilvl w:val="0"/>
          <w:numId w:val="3"/>
        </w:numPr>
        <w:ind w:left="366" w:hanging="255"/>
        <w:rPr/>
      </w:pPr>
      <w:del w:id="5" w:author="Unknown Author" w:date="2019-09-24T11:01:43Z">
        <w:r>
          <w:rPr/>
          <w:delText>organization</w:delText>
        </w:r>
      </w:del>
      <w:del w:id="6" w:author="Unknown Author" w:date="2019-09-24T11:01:39Z">
        <w:r>
          <w:rPr/>
          <w:delText>al</w:delText>
        </w:r>
      </w:del>
      <w:del w:id="7" w:author="Unknown Author" w:date="2019-09-24T11:01:39Z">
        <w:r>
          <w:rPr/>
          <w:delText xml:space="preserve"> culture will not suffice in retaining HURM, non-Caucasian individuals, and women without</w:delText>
        </w:r>
      </w:del>
      <w:r>
        <w:rPr/>
        <w:t xml:space="preserve"> </w:t>
      </w:r>
      <w:r>
        <w:rPr>
          <w:sz w:val="10"/>
        </w:rPr>
        <w:t xml:space="preserve">11 </w:t>
      </w:r>
      <w:r>
        <w:rPr/>
        <w:t>organization policy changes</w:t>
      </w:r>
      <w:del w:id="8" w:author="Unknown Author" w:date="2019-09-24T11:02:20Z">
        <w:r>
          <w:rPr/>
          <w:delText xml:space="preserve"> that support their values and goals </w:delText>
        </w:r>
      </w:del>
      <w:r>
        <w:rPr/>
        <w:t>(2).</w:t>
      </w:r>
      <w:ins w:id="9" w:author="Unknown Author" w:date="2019-09-24T11:00:01Z">
        <w:commentRangeEnd w:id="1"/>
        <w:r>
          <w:commentReference w:id="1"/>
        </w:r>
        <w:r>
          <w:rPr/>
        </w:r>
      </w:ins>
    </w:p>
    <w:p>
      <w:pPr>
        <w:pStyle w:val="Normal"/>
        <w:numPr>
          <w:ilvl w:val="0"/>
          <w:numId w:val="4"/>
        </w:numPr>
        <w:ind w:left="310" w:hanging="310"/>
        <w:rPr/>
      </w:pPr>
      <w:commentRangeStart w:id="3"/>
      <w:r>
        <w:rPr/>
        <w:t>A long-standing issue within STEM fields, specifically within academia, has been a lack of diverse</w:t>
      </w:r>
    </w:p>
    <w:p>
      <w:pPr>
        <w:pStyle w:val="Normal"/>
        <w:numPr>
          <w:ilvl w:val="0"/>
          <w:numId w:val="4"/>
        </w:numPr>
        <w:ind w:left="310" w:hanging="310"/>
        <w:rPr/>
      </w:pPr>
      <w:r>
        <w:rPr/>
        <w:t xml:space="preserve">representation of scientists for trainees (graduate students and postdoctoral fellows). </w:t>
      </w:r>
      <w:ins w:id="10" w:author="Unknown Author" w:date="2019-09-24T10:59:52Z">
        <w:r>
          <w:rPr/>
        </w:r>
      </w:ins>
      <w:commentRangeEnd w:id="3"/>
      <w:r>
        <w:commentReference w:id="3"/>
      </w:r>
      <w:r>
        <w:rPr/>
        <w:t>In order to maintain</w:t>
      </w:r>
    </w:p>
    <w:p>
      <w:pPr>
        <w:pStyle w:val="Normal"/>
        <w:numPr>
          <w:ilvl w:val="0"/>
          <w:numId w:val="4"/>
        </w:numPr>
        <w:ind w:left="310" w:hanging="310"/>
        <w:rPr/>
      </w:pPr>
      <w:r>
        <w:rPr/>
        <w:t>retention of HURM, non-Caucasian individuals, and women in STEM fields, it is important for trainees to</w:t>
      </w:r>
    </w:p>
    <w:p>
      <w:pPr>
        <w:pStyle w:val="Normal"/>
        <w:numPr>
          <w:ilvl w:val="0"/>
          <w:numId w:val="4"/>
        </w:numPr>
        <w:ind w:left="310" w:hanging="310"/>
        <w:rPr/>
      </w:pPr>
      <w:r>
        <w:rPr/>
        <w:t>have visual representations of themselves as scientists. The importance of representation in retaining a</w:t>
      </w:r>
    </w:p>
    <w:p>
      <w:pPr>
        <w:pStyle w:val="Normal"/>
        <w:numPr>
          <w:ilvl w:val="0"/>
          <w:numId w:val="4"/>
        </w:numPr>
        <w:ind w:left="310" w:hanging="310"/>
        <w:rPr/>
      </w:pPr>
      <w:r>
        <w:rPr/>
        <w:t>diverse group of individuals in STEM fields is supported by social role theory (3). Individuals tend to make</w:t>
      </w:r>
    </w:p>
    <w:p>
      <w:pPr>
        <w:pStyle w:val="Normal"/>
        <w:numPr>
          <w:ilvl w:val="0"/>
          <w:numId w:val="4"/>
        </w:numPr>
        <w:ind w:left="310" w:hanging="310"/>
        <w:rPr/>
      </w:pPr>
      <w:r>
        <w:rPr/>
        <w:t>inferences about characteristics that are needed to be successful in a given role by examining individuals</w:t>
      </w:r>
    </w:p>
    <w:p>
      <w:pPr>
        <w:pStyle w:val="Normal"/>
        <w:numPr>
          <w:ilvl w:val="0"/>
          <w:numId w:val="4"/>
        </w:numPr>
        <w:ind w:left="310" w:hanging="310"/>
        <w:rPr/>
      </w:pPr>
      <w:r>
        <w:rPr/>
        <w:t>that most occupy that role (3, 4). Therefore, trainees who do not see representation of themselves in senior</w:t>
      </w:r>
    </w:p>
    <w:p>
      <w:pPr>
        <w:pStyle w:val="Normal"/>
        <w:numPr>
          <w:ilvl w:val="0"/>
          <w:numId w:val="4"/>
        </w:numPr>
        <w:ind w:left="310" w:hanging="310"/>
        <w:rPr/>
      </w:pPr>
      <w:r>
        <w:rPr/>
        <w:t>scientific positions, or in this case as senior faculty members, may decide that they do not possess the</w:t>
      </w:r>
    </w:p>
    <w:p>
      <w:pPr>
        <w:pStyle w:val="Normal"/>
        <w:numPr>
          <w:ilvl w:val="0"/>
          <w:numId w:val="4"/>
        </w:numPr>
        <w:ind w:left="310" w:hanging="310"/>
        <w:rPr/>
      </w:pPr>
      <w:r>
        <w:rPr/>
        <w:t>characteristics that are required to succeed. In an attempt to make science a more inclusive environment,</w:t>
      </w:r>
    </w:p>
    <w:p>
      <w:pPr>
        <w:pStyle w:val="Normal"/>
        <w:numPr>
          <w:ilvl w:val="0"/>
          <w:numId w:val="4"/>
        </w:numPr>
        <w:spacing w:lineRule="auto" w:line="396" w:before="0" w:after="199"/>
        <w:ind w:left="310" w:hanging="310"/>
        <w:rPr/>
      </w:pPr>
      <w:r>
        <w:rPr/>
        <w:t xml:space="preserve">many individuals have attempted to address this issue by promoting the inclusion of more </w:t>
      </w:r>
      <w:commentRangeStart w:id="4"/>
      <w:r>
        <w:rPr/>
        <w:t>women</w:t>
      </w:r>
      <w:r>
        <w:rPr/>
      </w:r>
      <w:ins w:id="11" w:author="Unknown Author" w:date="2019-09-24T10:58:49Z">
        <w:commentRangeEnd w:id="4"/>
        <w:r>
          <w:commentReference w:id="4"/>
        </w:r>
        <w:r>
          <w:rPr/>
          <w:commentReference w:id="5"/>
        </w:r>
      </w:ins>
      <w:r>
        <w:rPr/>
        <w:t xml:space="preserve"> speakers </w:t>
      </w:r>
      <w:r>
        <w:rPr>
          <w:sz w:val="10"/>
        </w:rPr>
        <w:t xml:space="preserve">22 </w:t>
      </w:r>
      <w:r>
        <w:rPr/>
        <w:t xml:space="preserve">at conferences (5–7). </w:t>
      </w:r>
      <w:commentRangeStart w:id="6"/>
      <w:r>
        <w:rPr/>
        <w:t xml:space="preserve">However, no study to date has addressed invited speaker seminar series diversity </w:t>
      </w:r>
      <w:r>
        <w:rPr>
          <w:sz w:val="10"/>
        </w:rPr>
        <w:t xml:space="preserve">23 </w:t>
      </w:r>
      <w:r>
        <w:rPr/>
        <w:t>within their own institution.</w:t>
      </w:r>
      <w:ins w:id="12" w:author="Unknown Author" w:date="2019-09-24T11:02:54Z">
        <w:commentRangeEnd w:id="6"/>
        <w:r>
          <w:commentReference w:id="6"/>
        </w:r>
        <w:r>
          <w:rPr/>
        </w:r>
      </w:ins>
    </w:p>
    <w:p>
      <w:pPr>
        <w:pStyle w:val="Normal"/>
        <w:numPr>
          <w:ilvl w:val="0"/>
          <w:numId w:val="5"/>
        </w:numPr>
        <w:ind w:left="310" w:hanging="310"/>
        <w:rPr/>
      </w:pPr>
      <w:commentRangeStart w:id="7"/>
      <w:r>
        <w:rPr/>
        <w:t>Within the Department of Microbiology and Immunology at the University of Michigan (Ann Arbor, MI, USA),</w:t>
      </w:r>
    </w:p>
    <w:p>
      <w:pPr>
        <w:pStyle w:val="Normal"/>
        <w:numPr>
          <w:ilvl w:val="0"/>
          <w:numId w:val="5"/>
        </w:numPr>
        <w:ind w:left="310" w:hanging="310"/>
        <w:rPr/>
      </w:pPr>
      <w:r>
        <w:rPr/>
        <w:t>each year from September to June, faculty members have the opportunity to invite scientists from other</w:t>
      </w:r>
    </w:p>
    <w:p>
      <w:pPr>
        <w:pStyle w:val="Normal"/>
        <w:numPr>
          <w:ilvl w:val="0"/>
          <w:numId w:val="5"/>
        </w:numPr>
        <w:ind w:left="310" w:hanging="310"/>
        <w:rPr/>
      </w:pPr>
      <w:r>
        <w:rPr/>
        <w:t>institutions to give a one-hour seminar in which all department members attend.</w:t>
        <w:tab/>
      </w:r>
      <w:ins w:id="13" w:author="Unknown Author" w:date="2019-09-24T11:04:18Z">
        <w:r>
          <w:rPr/>
        </w:r>
      </w:ins>
      <w:commentRangeEnd w:id="7"/>
      <w:r>
        <w:commentReference w:id="7"/>
      </w:r>
      <w:r>
        <w:rPr/>
        <w:t>The invited seminar</w:t>
      </w:r>
    </w:p>
    <w:p>
      <w:pPr>
        <w:pStyle w:val="Normal"/>
        <w:numPr>
          <w:ilvl w:val="0"/>
          <w:numId w:val="5"/>
        </w:numPr>
        <w:ind w:left="310" w:hanging="310"/>
        <w:rPr/>
      </w:pPr>
      <w:r>
        <w:rPr/>
        <w:t>speaker also has the opportunity to meet with current department faculty members and trainees. Scientists</w:t>
      </w:r>
    </w:p>
    <w:p>
      <w:pPr>
        <w:pStyle w:val="Normal"/>
        <w:numPr>
          <w:ilvl w:val="0"/>
          <w:numId w:val="5"/>
        </w:numPr>
        <w:ind w:left="310" w:hanging="310"/>
        <w:rPr/>
      </w:pPr>
      <w:r>
        <w:rPr/>
        <w:t>who are invited to give seminars are widely regarded as successful and the top in their field.</w:t>
        <w:tab/>
        <w:t>Thus, if</w:t>
      </w:r>
    </w:p>
    <w:p>
      <w:pPr>
        <w:pStyle w:val="Normal"/>
        <w:numPr>
          <w:ilvl w:val="0"/>
          <w:numId w:val="5"/>
        </w:numPr>
        <w:spacing w:lineRule="auto" w:line="393" w:before="0" w:after="199"/>
        <w:ind w:left="310" w:hanging="310"/>
        <w:rPr/>
      </w:pPr>
      <w:r>
        <w:rPr/>
        <w:t xml:space="preserve">trainees are constantly being exposed to “the top scientist in their field”, </w:t>
      </w:r>
      <w:commentRangeStart w:id="8"/>
      <w:r>
        <w:rPr/>
        <w:t>according to social role theory,</w:t>
      </w:r>
      <w:ins w:id="14" w:author="Unknown Author" w:date="2019-09-24T11:05:07Z">
        <w:r>
          <w:rPr/>
        </w:r>
      </w:ins>
      <w:commentRangeEnd w:id="8"/>
      <w:r>
        <w:commentReference w:id="8"/>
      </w:r>
      <w:r>
        <w:rPr/>
        <w:t xml:space="preserve"> it is </w:t>
      </w:r>
      <w:r>
        <w:rPr>
          <w:sz w:val="10"/>
        </w:rPr>
        <w:t>30</w:t>
        <w:tab/>
      </w:r>
      <w:r>
        <w:rPr/>
        <w:t>imperative that the selected seminar speakers represent a diverse group of individuals.</w:t>
      </w:r>
    </w:p>
    <w:p>
      <w:pPr>
        <w:pStyle w:val="Normal"/>
        <w:numPr>
          <w:ilvl w:val="0"/>
          <w:numId w:val="6"/>
        </w:numPr>
        <w:ind w:left="310" w:hanging="310"/>
        <w:rPr/>
      </w:pPr>
      <w:r>
        <w:rPr/>
        <w:t>In this study, we examine and compare the proportion of HURM, non-Caucasian/non-HURM, and women</w:t>
      </w:r>
    </w:p>
    <w:p>
      <w:pPr>
        <w:pStyle w:val="Normal"/>
        <w:numPr>
          <w:ilvl w:val="0"/>
          <w:numId w:val="6"/>
        </w:numPr>
        <w:ind w:left="310" w:hanging="310"/>
        <w:rPr/>
      </w:pPr>
      <w:r>
        <w:rPr/>
        <w:t>invited speakers to white males in the Department of Microbiology and Immunology.</w:t>
        <w:tab/>
        <w:t>Additionally, we</w:t>
      </w:r>
    </w:p>
    <w:p>
      <w:pPr>
        <w:pStyle w:val="Normal"/>
        <w:numPr>
          <w:ilvl w:val="0"/>
          <w:numId w:val="6"/>
        </w:numPr>
        <w:ind w:left="310" w:hanging="310"/>
        <w:rPr/>
      </w:pPr>
      <w:r>
        <w:rPr/>
        <w:t xml:space="preserve">compare invited-speaker demographics to the current trainee demographics as a means to gauge if </w:t>
      </w:r>
      <w:r>
        <w:rPr>
          <w:sz w:val="10"/>
        </w:rPr>
        <w:t>34</w:t>
        <w:tab/>
      </w:r>
      <w:r>
        <w:rPr/>
        <w:t>trainee demographics are being represented accordingly throughout the seminar series.</w:t>
        <w:tab/>
        <w:t>Following our</w:t>
      </w:r>
    </w:p>
    <w:p>
      <w:pPr>
        <w:pStyle w:val="Normal"/>
        <w:numPr>
          <w:ilvl w:val="0"/>
          <w:numId w:val="7"/>
        </w:numPr>
        <w:ind w:left="310" w:hanging="310"/>
        <w:rPr/>
      </w:pPr>
      <w:r>
        <w:rPr/>
        <w:t>investigation, we proposed a policy change to the Department of Microbiology and Immunology in how</w:t>
      </w:r>
    </w:p>
    <w:p>
      <w:pPr>
        <w:pStyle w:val="Normal"/>
        <w:numPr>
          <w:ilvl w:val="0"/>
          <w:numId w:val="7"/>
        </w:numPr>
        <w:ind w:left="310" w:hanging="310"/>
        <w:rPr/>
      </w:pPr>
      <w:r>
        <w:rPr/>
        <w:t xml:space="preserve">invited speakers are selected as a means to promote inclusion in our department and reduce </w:t>
      </w:r>
      <w:commentRangeStart w:id="9"/>
      <w:r>
        <w:rPr/>
        <w:t>stereotype</w:t>
      </w:r>
    </w:p>
    <w:p>
      <w:pPr>
        <w:pStyle w:val="Normal"/>
        <w:numPr>
          <w:ilvl w:val="0"/>
          <w:numId w:val="7"/>
        </w:numPr>
        <w:ind w:left="310" w:hanging="310"/>
        <w:rPr/>
      </w:pPr>
      <w:r>
        <w:rPr/>
        <w:t>threat, microaggressions, and unconscious bias</w:t>
      </w:r>
      <w:ins w:id="15" w:author="Unknown Author" w:date="2019-09-24T11:05:41Z">
        <w:r>
          <w:rPr/>
        </w:r>
      </w:ins>
      <w:commentRangeEnd w:id="9"/>
      <w:r>
        <w:commentReference w:id="9"/>
      </w:r>
      <w:r>
        <w:rPr/>
        <w:t>.</w:t>
        <w:tab/>
        <w:t>In order to facilitate inviting a more diverse group</w:t>
      </w:r>
    </w:p>
    <w:p>
      <w:pPr>
        <w:pStyle w:val="Normal"/>
        <w:numPr>
          <w:ilvl w:val="0"/>
          <w:numId w:val="7"/>
        </w:numPr>
        <w:ind w:left="310" w:hanging="310"/>
        <w:rPr/>
      </w:pPr>
      <w:r>
        <w:rPr/>
        <w:t>of scientists, we developed a set of resources that allow scientists, within the field of microbiology, to</w:t>
      </w:r>
    </w:p>
    <w:p>
      <w:pPr>
        <w:pStyle w:val="Normal"/>
        <w:numPr>
          <w:ilvl w:val="0"/>
          <w:numId w:val="7"/>
        </w:numPr>
        <w:ind w:left="310" w:hanging="310"/>
        <w:rPr/>
      </w:pPr>
      <w:r>
        <w:rPr/>
        <w:t>self-identify as an HURM, non-Caucasian/non-HURM, or a woman. These resources will promote inclusion</w:t>
      </w:r>
    </w:p>
    <w:p>
      <w:pPr>
        <w:pStyle w:val="Normal"/>
        <w:numPr>
          <w:ilvl w:val="0"/>
          <w:numId w:val="7"/>
        </w:numPr>
        <w:spacing w:lineRule="auto" w:line="396" w:before="0" w:after="613"/>
        <w:ind w:left="310" w:hanging="310"/>
        <w:rPr/>
      </w:pPr>
      <w:r>
        <w:rPr/>
        <w:t xml:space="preserve">and diversity by providing greater representation of all scientists and will provide hosts an opportunity to </w:t>
      </w:r>
      <w:r>
        <w:rPr>
          <w:sz w:val="10"/>
        </w:rPr>
        <w:t xml:space="preserve">41 </w:t>
      </w:r>
      <w:r>
        <w:rPr/>
        <w:t>invite a more diverse group of scientists.</w:t>
      </w:r>
    </w:p>
    <w:p>
      <w:pPr>
        <w:pStyle w:val="Heading1"/>
        <w:ind w:left="-5" w:hanging="10"/>
        <w:rPr/>
      </w:pPr>
      <w:r>
        <w:rPr>
          <w:b w:val="false"/>
          <w:sz w:val="10"/>
        </w:rPr>
        <w:t xml:space="preserve">42 </w:t>
      </w:r>
      <w:r>
        <w:rPr/>
        <w:t>Methods</w:t>
      </w:r>
    </w:p>
    <w:p>
      <w:pPr>
        <w:pStyle w:val="Normal"/>
        <w:spacing w:lineRule="auto" w:line="393" w:before="0" w:after="0"/>
        <w:ind w:left="-5" w:hanging="10"/>
        <w:rPr/>
      </w:pPr>
      <w:r>
        <w:rPr>
          <w:sz w:val="10"/>
        </w:rPr>
        <w:t xml:space="preserve">43 </w:t>
      </w:r>
      <w:r>
        <w:rPr/>
        <w:t xml:space="preserve">Each academic year, each faculty member in the Department of Microbiology and Immunology at the </w:t>
      </w:r>
      <w:r>
        <w:rPr>
          <w:sz w:val="10"/>
        </w:rPr>
        <w:t xml:space="preserve">44 </w:t>
      </w:r>
      <w:r>
        <w:rPr/>
        <w:t xml:space="preserve">University of Michigan has the opportunity to invite one speaker per year for </w:t>
      </w:r>
      <w:ins w:id="16" w:author="Libertucci, Josie" w:date="2019-09-23T15:18:00Z">
        <w:r>
          <w:rPr/>
          <w:t xml:space="preserve">the department </w:t>
        </w:r>
      </w:ins>
      <w:del w:id="17" w:author="Libertucci, Josie" w:date="2019-09-23T15:18:00Z">
        <w:r>
          <w:rPr/>
          <w:delText xml:space="preserve">a weekly </w:delText>
        </w:r>
      </w:del>
      <w:r>
        <w:rPr/>
        <w:t>seminar series.</w:t>
      </w:r>
    </w:p>
    <w:p>
      <w:pPr>
        <w:pStyle w:val="Normal"/>
        <w:numPr>
          <w:ilvl w:val="0"/>
          <w:numId w:val="8"/>
        </w:numPr>
        <w:ind w:left="310" w:hanging="310"/>
        <w:rPr/>
      </w:pPr>
      <w:r>
        <w:rPr/>
        <w:t>Some of these seminar slots are dedicated to named lectureships, which are decided by committee, and</w:t>
      </w:r>
    </w:p>
    <w:p>
      <w:pPr>
        <w:pStyle w:val="Normal"/>
        <w:numPr>
          <w:ilvl w:val="0"/>
          <w:numId w:val="8"/>
        </w:numPr>
        <w:ind w:left="310" w:hanging="310"/>
        <w:rPr/>
      </w:pPr>
      <w:commentRangeStart w:id="10"/>
      <w:r>
        <w:rPr/>
        <w:t>three trainee-invited speakers</w:t>
      </w:r>
      <w:r>
        <w:rPr/>
      </w:r>
      <w:ins w:id="18" w:author="Unknown Author" w:date="2019-09-24T11:06:18Z">
        <w:commentRangeEnd w:id="10"/>
        <w:r>
          <w:commentReference w:id="10"/>
        </w:r>
        <w:r>
          <w:rPr/>
          <w:commentReference w:id="11"/>
        </w:r>
      </w:ins>
      <w:r>
        <w:rPr/>
        <w:t>. We analyzed the demographics of invited speakers and faculty hosts for five</w:t>
      </w:r>
    </w:p>
    <w:p>
      <w:pPr>
        <w:pStyle w:val="Normal"/>
        <w:numPr>
          <w:ilvl w:val="0"/>
          <w:numId w:val="8"/>
        </w:numPr>
        <w:ind w:left="310" w:hanging="310"/>
        <w:pPrChange w:id="0" w:author="Libertucci, Josie" w:date="2019-09-23T15:36:00Z">
          <w:pPr>
            <w:ind w:left="310" w:hanging="310"/>
          </w:pPr>
        </w:pPrChange>
        <w:rPr/>
      </w:pPr>
      <w:r>
        <w:rPr/>
        <w:t>academic years (Fall 2014 - Spring 2019), and compared t</w:t>
      </w:r>
      <w:ins w:id="19" w:author="Libertucci, Josie" w:date="2019-09-23T15:34:00Z">
        <w:r>
          <w:rPr/>
          <w:t>heir demographics</w:t>
        </w:r>
      </w:ins>
      <w:del w:id="20" w:author="Libertucci, Josie" w:date="2019-09-23T15:34:00Z">
        <w:r>
          <w:rPr/>
          <w:delText>hem</w:delText>
        </w:r>
      </w:del>
      <w:r>
        <w:rPr/>
        <w:t xml:space="preserve"> to </w:t>
      </w:r>
      <w:del w:id="21" w:author="Libertucci, Josie" w:date="2019-09-23T15:35:00Z">
        <w:r>
          <w:rPr/>
          <w:delText xml:space="preserve">the </w:delText>
        </w:r>
      </w:del>
      <w:r>
        <w:rPr/>
        <w:t>current trainees</w:t>
      </w:r>
      <w:ins w:id="22" w:author="Libertucci, Josie" w:date="2019-09-23T15:35:00Z">
        <w:r>
          <w:rPr/>
          <w:t>. Current trainees were defined as any graduate student o</w:t>
        </w:r>
      </w:ins>
      <w:ins w:id="23" w:author="Libertucci, Josie" w:date="2019-09-23T15:36:00Z">
        <w:r>
          <w:rPr/>
          <w:t xml:space="preserve">r postdoctoral fellow within the department at the point of data analysis (Spring 2019). </w:t>
        </w:r>
      </w:ins>
      <w:del w:id="24" w:author="Libertucci, Josie" w:date="2019-09-23T15:36:00Z">
        <w:r>
          <w:rPr/>
          <w:delText xml:space="preserve"> when the data were</w:delText>
        </w:r>
      </w:del>
    </w:p>
    <w:p>
      <w:pPr>
        <w:pStyle w:val="Normal"/>
        <w:numPr>
          <w:ilvl w:val="0"/>
          <w:numId w:val="8"/>
        </w:numPr>
        <w:ind w:left="310" w:hanging="310"/>
        <w:pPrChange w:id="0" w:author="Libertucci, Josie" w:date="2019-09-23T15:39:00Z">
          <w:pPr>
            <w:ind w:left="310" w:hanging="310"/>
          </w:pPr>
        </w:pPrChange>
        <w:rPr/>
      </w:pPr>
      <w:del w:id="25" w:author="Libertucci, Josie" w:date="2019-09-23T15:36:00Z">
        <w:r>
          <w:rPr/>
          <w:delText xml:space="preserve">analyzed (Spring 2019). </w:delText>
        </w:r>
      </w:del>
      <w:r>
        <w:rPr/>
        <w:t xml:space="preserve">Each speaker was </w:t>
      </w:r>
      <w:commentRangeStart w:id="12"/>
      <w:r>
        <w:rPr/>
        <w:t xml:space="preserve">only counted once </w:t>
      </w:r>
      <w:ins w:id="26" w:author="Unknown Author" w:date="2019-09-24T11:07:04Z">
        <w:r>
          <w:rPr/>
        </w:r>
      </w:ins>
      <w:commentRangeEnd w:id="12"/>
      <w:r>
        <w:commentReference w:id="12"/>
      </w:r>
      <w:r>
        <w:rPr/>
        <w:t>and</w:t>
      </w:r>
      <w:ins w:id="27" w:author="Libertucci, Josie" w:date="2019-09-23T15:38:00Z">
        <w:r>
          <w:rPr/>
          <w:t xml:space="preserve"> department faculty members who invited the speaker were </w:t>
        </w:r>
      </w:ins>
      <w:ins w:id="28" w:author="Libertucci, Josie" w:date="2019-09-23T15:39:00Z">
        <w:r>
          <w:rPr/>
          <w:t>defined</w:t>
        </w:r>
      </w:ins>
      <w:ins w:id="29" w:author="Libertucci, Josie" w:date="2019-09-23T15:38:00Z">
        <w:r>
          <w:rPr/>
          <w:t xml:space="preserve"> as “hosts”. </w:t>
        </w:r>
      </w:ins>
      <w:del w:id="30" w:author="Libertucci, Josie" w:date="2019-09-23T15:39:00Z">
        <w:r>
          <w:rPr/>
          <w:delText xml:space="preserve"> those listed as departmental faculty</w:delText>
        </w:r>
      </w:del>
    </w:p>
    <w:p>
      <w:pPr>
        <w:pStyle w:val="Normal"/>
        <w:numPr>
          <w:ilvl w:val="0"/>
          <w:numId w:val="8"/>
        </w:numPr>
        <w:ind w:left="310" w:hanging="310"/>
        <w:pPrChange w:id="0" w:author="Libertucci, Josie" w:date="2019-09-23T15:39:00Z">
          <w:pPr>
            <w:ind w:left="310" w:hanging="310"/>
          </w:pPr>
        </w:pPrChange>
        <w:rPr/>
      </w:pPr>
      <w:del w:id="31" w:author="Libertucci, Josie" w:date="2019-09-23T15:39:00Z">
        <w:r>
          <w:rPr/>
          <w:delText xml:space="preserve">members </w:delText>
        </w:r>
      </w:del>
      <w:del w:id="32" w:author="Libertucci, Josie" w:date="2019-09-23T15:37:00Z">
        <w:r>
          <w:rPr/>
          <w:delText>or a</w:delText>
        </w:r>
      </w:del>
      <w:del w:id="33" w:author="Libertucci, Josie" w:date="2019-09-23T15:36:00Z">
        <w:r>
          <w:rPr/>
          <w:delText>s a</w:delText>
        </w:r>
      </w:del>
      <w:del w:id="34" w:author="Libertucci, Josie" w:date="2019-09-23T15:37:00Z">
        <w:r>
          <w:rPr/>
          <w:delText xml:space="preserve"> “</w:delText>
        </w:r>
      </w:del>
      <w:del w:id="35" w:author="Libertucci, Josie" w:date="2019-09-23T15:39:00Z">
        <w:r>
          <w:rPr/>
          <w:delText>hos</w:delText>
        </w:r>
      </w:del>
      <w:del w:id="36" w:author="Libertucci, Josie" w:date="2019-09-23T15:37:00Z">
        <w:r>
          <w:rPr/>
          <w:delText>t”</w:delText>
        </w:r>
      </w:del>
      <w:del w:id="37" w:author="Libertucci, Josie" w:date="2019-09-23T15:39:00Z">
        <w:r>
          <w:rPr/>
          <w:delText xml:space="preserve"> </w:delText>
        </w:r>
      </w:del>
      <w:del w:id="38" w:author="Libertucci, Josie" w:date="2019-09-23T15:37:00Z">
        <w:r>
          <w:rPr/>
          <w:delText xml:space="preserve">at any point could </w:delText>
        </w:r>
      </w:del>
      <w:del w:id="39" w:author="Libertucci, Josie" w:date="2019-09-23T15:39:00Z">
        <w:r>
          <w:rPr/>
          <w:delText xml:space="preserve">not also be considered “invited speakers”. </w:delText>
        </w:r>
      </w:del>
      <w:r>
        <w:rPr/>
        <w:t>The list of faculty</w:t>
      </w:r>
      <w:ins w:id="40" w:author="Libertucci, Josie" w:date="2019-09-23T15:39:00Z">
        <w:r>
          <w:rPr/>
          <w:t xml:space="preserve"> </w:t>
        </w:r>
      </w:ins>
    </w:p>
    <w:p>
      <w:pPr>
        <w:pStyle w:val="Normal"/>
        <w:numPr>
          <w:ilvl w:val="0"/>
          <w:numId w:val="8"/>
        </w:numPr>
        <w:ind w:left="310" w:hanging="310"/>
        <w:pPrChange w:id="0" w:author="Libertucci, Josie" w:date="2019-09-23T15:39:00Z">
          <w:pPr>
            <w:ind w:left="310" w:hanging="310"/>
          </w:pPr>
        </w:pPrChange>
        <w:rPr/>
      </w:pPr>
      <w:r>
        <w:rPr/>
        <w:t>hosts was used as a proxy for faculty demographics since as hosts, these faculty members are visible</w:t>
      </w:r>
    </w:p>
    <w:p>
      <w:pPr>
        <w:pStyle w:val="Normal"/>
        <w:spacing w:lineRule="auto" w:line="393" w:before="0" w:after="220"/>
        <w:ind w:left="365" w:hanging="0"/>
        <w:pPrChange w:id="0" w:author="Libertucci, Josie" w:date="2019-09-23T15:40:00Z">
          <w:pPr>
            <w:ind w:left="310" w:hanging="310"/>
            <w:spacing w:lineRule="auto" w:line="393" w:before="0" w:after="220"/>
          </w:pPr>
        </w:pPrChange>
        <w:rPr/>
      </w:pPr>
      <w:r>
        <w:rPr/>
        <w:t xml:space="preserve">representatives of the department. The trainee lists were obtained from department listservs that included </w:t>
      </w:r>
      <w:r>
        <w:rPr>
          <w:sz w:val="10"/>
        </w:rPr>
        <w:t xml:space="preserve">52 </w:t>
      </w:r>
      <w:r>
        <w:rPr/>
        <w:t>masters students, doctoral students, and post-doctoral fellows.</w:t>
      </w:r>
    </w:p>
    <w:p>
      <w:pPr>
        <w:pStyle w:val="Normal"/>
        <w:numPr>
          <w:ilvl w:val="0"/>
          <w:numId w:val="9"/>
        </w:numPr>
        <w:ind w:left="310" w:hanging="310"/>
        <w:rPr/>
      </w:pPr>
      <w:r>
        <w:rPr/>
        <w:t xml:space="preserve">This is a retrospective study, </w:t>
      </w:r>
      <w:del w:id="42" w:author="Libertucci, Josie" w:date="2019-09-23T15:40:00Z">
        <w:r>
          <w:rPr/>
          <w:delText>so</w:delText>
        </w:r>
      </w:del>
      <w:ins w:id="43" w:author="Libertucci, Josie" w:date="2019-09-23T15:40:00Z">
        <w:r>
          <w:rPr/>
          <w:t>thus</w:t>
        </w:r>
      </w:ins>
      <w:r>
        <w:rPr/>
        <w:t xml:space="preserve"> individuals were not asked for their identities.</w:t>
        <w:tab/>
        <w:t>Instead we hand-coded</w:t>
      </w:r>
    </w:p>
    <w:p>
      <w:pPr>
        <w:pStyle w:val="Normal"/>
        <w:numPr>
          <w:ilvl w:val="0"/>
          <w:numId w:val="9"/>
        </w:numPr>
        <w:ind w:left="310" w:hanging="310"/>
        <w:rPr/>
      </w:pPr>
      <w:r>
        <w:rPr/>
        <w:t>proxy demographics using personal knowledge, photos, and CVs. The presenting gender of each individual</w:t>
      </w:r>
    </w:p>
    <w:p>
      <w:pPr>
        <w:pStyle w:val="Normal"/>
        <w:numPr>
          <w:ilvl w:val="0"/>
          <w:numId w:val="9"/>
        </w:numPr>
        <w:ind w:left="310" w:hanging="310"/>
        <w:rPr/>
      </w:pPr>
      <w:r>
        <w:rPr/>
        <w:t>was assigned using a binary system (man/woman).</w:t>
        <w:tab/>
        <w:t>Due to the low number of individuals in the study,</w:t>
      </w:r>
    </w:p>
    <w:p>
      <w:pPr>
        <w:pStyle w:val="Normal"/>
        <w:numPr>
          <w:ilvl w:val="0"/>
          <w:numId w:val="9"/>
        </w:numPr>
        <w:ind w:left="310" w:hanging="310"/>
        <w:rPr/>
      </w:pPr>
      <w:r>
        <w:rPr/>
        <w:t>race/ethnicity demographics were split in three groups: Caucasian, Historically Under-represented Minority</w:t>
      </w:r>
    </w:p>
    <w:p>
      <w:pPr>
        <w:pStyle w:val="Normal"/>
        <w:numPr>
          <w:ilvl w:val="0"/>
          <w:numId w:val="9"/>
        </w:numPr>
        <w:ind w:left="310" w:hanging="310"/>
        <w:rPr/>
      </w:pPr>
      <w:r>
        <w:rPr/>
        <w:t xml:space="preserve">(HURM), and Non-Caucasian/Non-HURM (NCNH), each with a binary (yes/no) </w:t>
      </w:r>
      <w:del w:id="44" w:author="Libertucci, Josie" w:date="2019-09-23T15:41:00Z">
        <w:r>
          <w:rPr/>
          <w:delText>possibilty</w:delText>
        </w:r>
      </w:del>
      <w:ins w:id="45" w:author="Libertucci, Josie" w:date="2019-09-23T15:41:00Z">
        <w:r>
          <w:rPr/>
          <w:t>possibility</w:t>
        </w:r>
      </w:ins>
      <w:r>
        <w:rPr/>
        <w:t>. Caucasian was</w:t>
      </w:r>
    </w:p>
    <w:p>
      <w:pPr>
        <w:pStyle w:val="Normal"/>
        <w:numPr>
          <w:ilvl w:val="0"/>
          <w:numId w:val="9"/>
        </w:numPr>
        <w:ind w:left="310" w:hanging="310"/>
        <w:rPr/>
      </w:pPr>
      <w:r>
        <w:rPr/>
        <w:t>assigned using the current U.S. Census definition where those of Middle Eastern, European, and Russian</w:t>
      </w:r>
    </w:p>
    <w:p>
      <w:pPr>
        <w:pStyle w:val="Normal"/>
        <w:numPr>
          <w:ilvl w:val="0"/>
          <w:numId w:val="9"/>
        </w:numPr>
        <w:spacing w:lineRule="auto" w:line="398" w:before="0" w:after="0"/>
        <w:ind w:left="310" w:hanging="310"/>
        <w:rPr/>
      </w:pPr>
      <w:r>
        <w:rPr/>
        <w:t xml:space="preserve">descent are included. HURM individuals were restricted to those with African-American, Indigenous, </w:t>
      </w:r>
      <w:r>
        <w:rPr>
          <w:sz w:val="10"/>
        </w:rPr>
        <w:t xml:space="preserve">60 </w:t>
      </w:r>
      <w:r>
        <w:rPr/>
        <w:t>Alaskan/Hawaian Native, Latinx and/or Hispanic heritage. All others were placed into the NCNH group.</w:t>
      </w:r>
    </w:p>
    <w:p>
      <w:pPr>
        <w:pStyle w:val="Normal"/>
        <w:numPr>
          <w:ilvl w:val="0"/>
          <w:numId w:val="10"/>
        </w:numPr>
        <w:ind w:left="310" w:hanging="310"/>
        <w:rPr/>
      </w:pPr>
      <w:r>
        <w:rPr/>
        <w:t>We recognize that our proxy demographics are a limitation of the analysis and want to acknowledge that</w:t>
      </w:r>
    </w:p>
    <w:p>
      <w:pPr>
        <w:pStyle w:val="Normal"/>
        <w:numPr>
          <w:ilvl w:val="0"/>
          <w:numId w:val="10"/>
        </w:numPr>
        <w:ind w:left="310" w:hanging="310"/>
        <w:rPr/>
      </w:pPr>
      <w:r>
        <w:rPr/>
        <w:t>the presenting gender may not reflect the gender(s) that an individual identifies as.</w:t>
        <w:tab/>
        <w:t>We also want to</w:t>
      </w:r>
    </w:p>
    <w:p>
      <w:pPr>
        <w:pStyle w:val="Normal"/>
        <w:numPr>
          <w:ilvl w:val="0"/>
          <w:numId w:val="10"/>
        </w:numPr>
        <w:ind w:left="310" w:hanging="310"/>
        <w:rPr/>
      </w:pPr>
      <w:r>
        <w:rPr/>
        <w:t>acknowledge that there are many other identities that are not captured in this limited analysis.</w:t>
      </w:r>
    </w:p>
    <w:p>
      <w:pPr>
        <w:pStyle w:val="Normal"/>
        <w:numPr>
          <w:ilvl w:val="0"/>
          <w:numId w:val="10"/>
        </w:numPr>
        <w:spacing w:before="0" w:after="747"/>
        <w:ind w:left="310" w:hanging="310"/>
        <w:rPr/>
      </w:pPr>
      <w:r>
        <w:rPr/>
        <w:t xml:space="preserve">Data were analyzed and figures generated in R </w:t>
      </w:r>
      <w:del w:id="46" w:author="Libertucci, Josie" w:date="2019-09-23T15:41:00Z">
        <w:r>
          <w:rPr/>
          <w:delText>Statisical</w:delText>
        </w:r>
      </w:del>
      <w:ins w:id="47" w:author="Libertucci, Josie" w:date="2019-09-23T15:41:00Z">
        <w:r>
          <w:rPr/>
          <w:t>Statistical</w:t>
        </w:r>
      </w:ins>
      <w:r>
        <w:rPr/>
        <w:t xml:space="preserve"> Software, using relevant packages (8–20).</w:t>
      </w:r>
    </w:p>
    <w:p>
      <w:pPr>
        <w:pStyle w:val="Heading1"/>
        <w:ind w:left="-5" w:hanging="10"/>
        <w:rPr/>
      </w:pPr>
      <w:r>
        <w:rPr>
          <w:b w:val="false"/>
          <w:sz w:val="10"/>
        </w:rPr>
        <w:t xml:space="preserve">65 </w:t>
      </w:r>
      <w:r>
        <w:rPr/>
        <w:t>Results</w:t>
      </w:r>
    </w:p>
    <w:p>
      <w:pPr>
        <w:pStyle w:val="Normal"/>
        <w:numPr>
          <w:ilvl w:val="0"/>
          <w:numId w:val="11"/>
        </w:numPr>
        <w:ind w:left="310" w:hanging="310"/>
        <w:rPr/>
      </w:pPr>
      <w:r>
        <w:rPr/>
        <w:t>To understand the representation of women, we compared the proportion of women in each academic role.</w:t>
      </w:r>
    </w:p>
    <w:p>
      <w:pPr>
        <w:pStyle w:val="Normal"/>
        <w:numPr>
          <w:ilvl w:val="0"/>
          <w:numId w:val="11"/>
        </w:numPr>
        <w:spacing w:before="0" w:after="159"/>
        <w:ind w:left="310" w:hanging="310"/>
        <w:rPr/>
      </w:pPr>
      <w:r>
        <w:rPr/>
        <w:t>At the trainee level, more than half of students and postdoctoral fellows were women.</w:t>
        <w:tab/>
      </w:r>
      <w:ins w:id="48" w:author="Libertucci, Josie" w:date="2019-09-23T15:42:00Z">
        <w:r>
          <w:rPr/>
          <w:t xml:space="preserve">Women composed </w:t>
        </w:r>
      </w:ins>
      <w:del w:id="49" w:author="Libertucci, Josie" w:date="2019-09-23T15:42:00Z">
        <w:r>
          <w:rPr/>
          <w:delText>That dropped to</w:delText>
        </w:r>
      </w:del>
    </w:p>
    <w:p>
      <w:pPr>
        <w:pStyle w:val="Normal"/>
        <w:numPr>
          <w:ilvl w:val="0"/>
          <w:numId w:val="11"/>
        </w:numPr>
        <w:ind w:left="310" w:hanging="310"/>
        <w:rPr/>
      </w:pPr>
      <w:r>
        <w:rPr/>
        <w:t>46.77% of faculty hosts and 38.73% of the invited speakers (Fig.</w:t>
        <w:tab/>
        <w:t>1A). Of 27 lectureships over the five</w:t>
      </w:r>
    </w:p>
    <w:p>
      <w:pPr>
        <w:pStyle w:val="Normal"/>
        <w:numPr>
          <w:ilvl w:val="0"/>
          <w:numId w:val="11"/>
        </w:numPr>
        <w:ind w:left="310" w:hanging="310"/>
        <w:rPr/>
      </w:pPr>
      <w:r>
        <w:rPr/>
        <w:t xml:space="preserve">year period, 37.04% were awarded to women. </w:t>
      </w:r>
      <w:commentRangeStart w:id="13"/>
      <w:r>
        <w:rPr/>
        <w:t>The proportion of women as faculty hosts and speakers is</w:t>
      </w:r>
    </w:p>
    <w:p>
      <w:pPr>
        <w:pStyle w:val="Normal"/>
        <w:numPr>
          <w:ilvl w:val="0"/>
          <w:numId w:val="11"/>
        </w:numPr>
        <w:spacing w:lineRule="auto" w:line="396" w:before="0" w:after="198"/>
        <w:ind w:left="310" w:hanging="310"/>
        <w:rPr/>
      </w:pPr>
      <w:r>
        <w:rPr/>
        <w:t xml:space="preserve">equivalent to global estimates that 40% of microbiologists are women, with a slightly lower representation </w:t>
      </w:r>
      <w:r>
        <w:rPr>
          <w:sz w:val="10"/>
        </w:rPr>
        <w:t xml:space="preserve">71 </w:t>
      </w:r>
      <w:r>
        <w:rPr/>
        <w:t>of women in lectureships (21).</w:t>
      </w:r>
      <w:r>
        <w:rPr/>
      </w:r>
      <w:ins w:id="50" w:author="Unknown Author" w:date="2019-09-24T11:08:25Z">
        <w:commentRangeEnd w:id="13"/>
        <w:r>
          <w:commentReference w:id="13"/>
        </w:r>
        <w:r>
          <w:rPr/>
          <w:commentReference w:id="14"/>
        </w:r>
      </w:ins>
    </w:p>
    <w:p>
      <w:pPr>
        <w:pStyle w:val="Normal"/>
        <w:numPr>
          <w:ilvl w:val="0"/>
          <w:numId w:val="12"/>
        </w:numPr>
        <w:ind w:left="310" w:hanging="310"/>
        <w:rPr/>
      </w:pPr>
      <w:r>
        <w:rPr/>
        <w:t>Our analysis identified an over-representation of Caucasian individuals as hosting faculty and invited</w:t>
      </w:r>
    </w:p>
    <w:p>
      <w:pPr>
        <w:pStyle w:val="Normal"/>
        <w:numPr>
          <w:ilvl w:val="0"/>
          <w:numId w:val="12"/>
        </w:numPr>
        <w:ind w:left="310" w:hanging="310"/>
        <w:rPr/>
      </w:pPr>
      <w:r>
        <w:rPr/>
        <w:t>speakers (80% each), relative to the proportion of Caucasian trainees, which was 55% (Fig. 1B). We also</w:t>
      </w:r>
    </w:p>
    <w:p>
      <w:pPr>
        <w:pStyle w:val="Normal"/>
        <w:numPr>
          <w:ilvl w:val="0"/>
          <w:numId w:val="12"/>
        </w:numPr>
        <w:ind w:left="310" w:hanging="310"/>
        <w:rPr/>
      </w:pPr>
      <w:r>
        <w:rPr/>
        <w:t xml:space="preserve">observed declines in the representation of HURM and NCNH faculty and speakers relative to </w:t>
      </w:r>
      <w:ins w:id="51" w:author="Libertucci, Josie" w:date="2019-09-23T15:43:00Z">
        <w:r>
          <w:rPr/>
          <w:t>current</w:t>
        </w:r>
      </w:ins>
      <w:del w:id="52" w:author="Libertucci, Josie" w:date="2019-09-23T15:43:00Z">
        <w:r>
          <w:rPr/>
          <w:delText>the</w:delText>
        </w:r>
      </w:del>
      <w:r>
        <w:rPr/>
        <w:t xml:space="preserve"> trainees</w:t>
      </w:r>
    </w:p>
    <w:p>
      <w:pPr>
        <w:pStyle w:val="Normal"/>
        <w:numPr>
          <w:ilvl w:val="0"/>
          <w:numId w:val="12"/>
        </w:numPr>
        <w:ind w:left="310" w:hanging="310"/>
        <w:rPr/>
      </w:pPr>
      <w:r>
        <w:rPr/>
        <w:t xml:space="preserve">(Fig 1B). HURM trainees made up 11% of the department, </w:t>
      </w:r>
      <w:commentRangeStart w:id="15"/>
      <w:r>
        <w:rPr/>
        <w:t>on track with the 11% of microbiology and</w:t>
      </w:r>
    </w:p>
    <w:p>
      <w:pPr>
        <w:pStyle w:val="Normal"/>
        <w:numPr>
          <w:ilvl w:val="0"/>
          <w:numId w:val="12"/>
        </w:numPr>
        <w:ind w:left="310" w:hanging="310"/>
        <w:pPrChange w:id="0" w:author="Libertucci, Josie" w:date="2019-09-23T15:46:00Z">
          <w:pPr>
            <w:ind w:left="310" w:hanging="310"/>
          </w:pPr>
        </w:pPrChange>
        <w:rPr/>
      </w:pPr>
      <w:r>
        <w:rPr/>
        <w:t xml:space="preserve">immunology doctorates awarded in 2017 (22). </w:t>
      </w:r>
      <w:r>
        <w:rPr/>
      </w:r>
      <w:commentRangeEnd w:id="15"/>
      <w:r>
        <w:commentReference w:id="15"/>
      </w:r>
      <w:r>
        <w:rPr/>
        <w:t>However, only 8.5% of invited speakers</w:t>
      </w:r>
      <w:del w:id="53" w:author="Libertucci, Josie" w:date="2019-09-23T15:45:00Z">
        <w:r>
          <w:rPr/>
          <w:delText>,</w:delText>
        </w:r>
      </w:del>
      <w:ins w:id="54" w:author="Libertucci, Josie" w:date="2019-09-23T15:44:00Z">
        <w:r>
          <w:rPr/>
          <w:t xml:space="preserve"> </w:t>
        </w:r>
      </w:ins>
      <w:ins w:id="55" w:author="Libertucci, Josie" w:date="2019-09-23T15:44:00Z">
        <w:r>
          <w:rPr/>
          <w:t>were HURM scientists</w:t>
        </w:r>
      </w:ins>
      <w:ins w:id="56" w:author="Libertucci, Josie" w:date="2019-09-23T15:45:00Z">
        <w:r>
          <w:rPr/>
          <w:t xml:space="preserve">. No faculty member was defined as a HURM scientist. </w:t>
        </w:r>
      </w:ins>
      <w:ins w:id="57" w:author="Libertucci, Josie" w:date="2019-09-23T15:46:00Z">
        <w:r>
          <w:rPr/>
          <w:t xml:space="preserve"> </w:t>
        </w:r>
      </w:ins>
      <w:del w:id="58" w:author="Libertucci, Josie" w:date="2019-09-23T15:45:00Z">
        <w:r>
          <w:rPr/>
          <w:delText xml:space="preserve"> and none of the</w:delText>
        </w:r>
      </w:del>
    </w:p>
    <w:p>
      <w:pPr>
        <w:pStyle w:val="Normal"/>
        <w:numPr>
          <w:ilvl w:val="0"/>
          <w:numId w:val="12"/>
        </w:numPr>
        <w:ind w:left="310" w:hanging="310"/>
        <w:pPrChange w:id="0" w:author="Libertucci, Josie" w:date="2019-09-23T15:45:00Z">
          <w:pPr>
            <w:ind w:left="310" w:hanging="310"/>
          </w:pPr>
        </w:pPrChange>
        <w:rPr/>
      </w:pPr>
      <w:del w:id="59" w:author="Libertucci, Josie" w:date="2019-09-23T15:45:00Z">
        <w:r>
          <w:rPr/>
          <w:delText>hosting faculty,</w:delText>
        </w:r>
      </w:del>
      <w:del w:id="60" w:author="Libertucci, Josie" w:date="2019-09-23T15:44:00Z">
        <w:r>
          <w:rPr/>
          <w:delText xml:space="preserve"> were HURM scientists</w:delText>
        </w:r>
      </w:del>
      <w:del w:id="61" w:author="Libertucci, Josie" w:date="2019-09-23T15:45:00Z">
        <w:r>
          <w:rPr/>
          <w:delText xml:space="preserve">. </w:delText>
        </w:r>
      </w:del>
      <w:r>
        <w:rPr/>
        <w:t>NCNH trainees were 34% of department students and postdocs</w:t>
      </w:r>
    </w:p>
    <w:p>
      <w:pPr>
        <w:pStyle w:val="Normal"/>
        <w:numPr>
          <w:ilvl w:val="0"/>
          <w:numId w:val="12"/>
        </w:numPr>
        <w:spacing w:lineRule="auto" w:line="396" w:before="0" w:after="197"/>
        <w:ind w:left="310" w:hanging="310"/>
        <w:rPr/>
      </w:pPr>
      <w:r>
        <w:rPr/>
        <w:t xml:space="preserve">(22% of microbiology and immunology doctorates in 2017), but only 19% of hosting faculty and 10.5% of </w:t>
      </w:r>
      <w:r>
        <w:rPr>
          <w:sz w:val="10"/>
        </w:rPr>
        <w:t xml:space="preserve">79 </w:t>
      </w:r>
      <w:r>
        <w:rPr/>
        <w:t>invited speakers (22).</w:t>
      </w:r>
    </w:p>
    <w:p>
      <w:pPr>
        <w:pStyle w:val="Normal"/>
        <w:numPr>
          <w:ilvl w:val="0"/>
          <w:numId w:val="13"/>
        </w:numPr>
        <w:ind w:left="310" w:hanging="310"/>
        <w:rPr/>
      </w:pPr>
      <w:r>
        <w:rPr/>
        <w:t xml:space="preserve">The more </w:t>
      </w:r>
      <w:del w:id="62" w:author="Libertucci, Josie" w:date="2019-09-23T15:46:00Z">
        <w:r>
          <w:rPr/>
          <w:delText>prestigous</w:delText>
        </w:r>
      </w:del>
      <w:ins w:id="63" w:author="Libertucci, Josie" w:date="2019-09-23T15:46:00Z">
        <w:r>
          <w:rPr/>
          <w:t>prestigious</w:t>
        </w:r>
      </w:ins>
      <w:r>
        <w:rPr/>
        <w:t xml:space="preserve"> invited speaker lectureships were also dominated by </w:t>
      </w:r>
      <w:del w:id="64" w:author="Libertucci, Josie" w:date="2019-09-23T15:46:00Z">
        <w:r>
          <w:rPr/>
          <w:delText>caucasian</w:delText>
        </w:r>
      </w:del>
      <w:ins w:id="65" w:author="Libertucci, Josie" w:date="2019-09-23T15:46:00Z">
        <w:r>
          <w:rPr/>
          <w:t>Caucasian</w:t>
        </w:r>
      </w:ins>
      <w:r>
        <w:rPr/>
        <w:t xml:space="preserve"> scientists, who</w:t>
      </w:r>
    </w:p>
    <w:p>
      <w:pPr>
        <w:pStyle w:val="Normal"/>
        <w:numPr>
          <w:ilvl w:val="0"/>
          <w:numId w:val="13"/>
        </w:numPr>
        <w:spacing w:before="0" w:after="159"/>
        <w:ind w:left="310" w:hanging="310"/>
        <w:rPr/>
      </w:pPr>
      <w:r>
        <w:rPr/>
        <w:t>comprised 81.48% of those awarded (Fig.</w:t>
        <w:tab/>
        <w:t>1C). HURM and NCNH scientists were awarded 3 and 2</w:t>
      </w:r>
    </w:p>
    <w:p>
      <w:pPr>
        <w:pStyle w:val="Normal"/>
        <w:numPr>
          <w:ilvl w:val="0"/>
          <w:numId w:val="13"/>
        </w:numPr>
        <w:spacing w:before="0" w:after="159"/>
        <w:ind w:left="310" w:hanging="310"/>
        <w:rPr/>
      </w:pPr>
      <w:r>
        <w:rPr/>
        <w:t>lectureships, respectively.</w:t>
        <w:tab/>
        <w:t>Because the intersection of identities can compound biases and outcomes,</w:t>
      </w:r>
    </w:p>
    <w:p>
      <w:pPr>
        <w:pStyle w:val="Normal"/>
        <w:numPr>
          <w:ilvl w:val="0"/>
          <w:numId w:val="13"/>
        </w:numPr>
        <w:ind w:left="310" w:hanging="310"/>
        <w:rPr/>
      </w:pPr>
      <w:r>
        <w:rPr/>
        <w:t>we further examined the lectureships by gender and race/ethnicity status.</w:t>
        <w:tab/>
        <w:t>Caucasian men and women</w:t>
      </w:r>
    </w:p>
    <w:p>
      <w:pPr>
        <w:pStyle w:val="Normal"/>
        <w:numPr>
          <w:ilvl w:val="0"/>
          <w:numId w:val="13"/>
        </w:numPr>
        <w:spacing w:lineRule="auto" w:line="393" w:before="0" w:after="611"/>
        <w:ind w:left="310" w:hanging="310"/>
        <w:rPr/>
      </w:pPr>
      <w:r>
        <w:rPr/>
        <w:t xml:space="preserve">accounted for 44.44% and 37.04% of the lectureships, respectively. </w:t>
      </w:r>
      <w:ins w:id="66" w:author="Libertucci, Josie" w:date="2019-09-23T15:46:00Z">
        <w:r>
          <w:rPr/>
          <w:t xml:space="preserve">Only </w:t>
        </w:r>
      </w:ins>
      <w:del w:id="67" w:author="Libertucci, Josie" w:date="2019-09-23T15:46:00Z">
        <w:r>
          <w:rPr/>
          <w:delText xml:space="preserve">Just </w:delText>
        </w:r>
      </w:del>
      <w:r>
        <w:rPr/>
        <w:t xml:space="preserve">18.52% of lectureships were held </w:t>
      </w:r>
      <w:r>
        <w:rPr>
          <w:sz w:val="10"/>
        </w:rPr>
        <w:t>85</w:t>
        <w:tab/>
      </w:r>
      <w:r>
        <w:rPr/>
        <w:t>by non-Caucasian men while none were held by non-Caucasian women (Fig. 1D).</w:t>
      </w:r>
    </w:p>
    <w:p>
      <w:pPr>
        <w:pStyle w:val="Heading1"/>
        <w:ind w:left="-5" w:hanging="10"/>
        <w:rPr/>
      </w:pPr>
      <w:r>
        <w:rPr>
          <w:b w:val="false"/>
          <w:sz w:val="10"/>
        </w:rPr>
        <w:t xml:space="preserve">86 </w:t>
      </w:r>
      <w:r>
        <w:rPr/>
        <w:t>Discussion</w:t>
      </w:r>
    </w:p>
    <w:p>
      <w:pPr>
        <w:pStyle w:val="Normal"/>
        <w:numPr>
          <w:ilvl w:val="0"/>
          <w:numId w:val="14"/>
        </w:numPr>
        <w:rPr/>
      </w:pPr>
      <w:ins w:id="68" w:author="Unknown Author" w:date="2019-09-24T11:09:35Z">
        <w:r>
          <w:rPr/>
          <w:t xml:space="preserve">[Add paragraph summarizing findings ] According to social role theory, this department is not adequately serving their non-Caucasian trainees. </w:t>
        </w:r>
      </w:ins>
    </w:p>
    <w:p>
      <w:pPr>
        <w:pStyle w:val="Normal"/>
        <w:numPr>
          <w:ilvl w:val="0"/>
          <w:numId w:val="14"/>
        </w:numPr>
        <w:ind w:left="310" w:hanging="310"/>
        <w:rPr/>
      </w:pPr>
      <w:ins w:id="69" w:author="Unknown Author" w:date="2019-09-24T11:09:35Z">
        <w:r>
          <w:rPr/>
        </w:r>
      </w:ins>
    </w:p>
    <w:p>
      <w:pPr>
        <w:pStyle w:val="Normal"/>
        <w:numPr>
          <w:ilvl w:val="0"/>
          <w:numId w:val="14"/>
        </w:numPr>
        <w:ind w:left="310" w:hanging="310"/>
        <w:rPr/>
      </w:pPr>
      <w:r>
        <w:rPr/>
        <w:t>Several papers have investigated the representation of women at scientific conferences, however, we have</w:t>
      </w:r>
    </w:p>
    <w:p>
      <w:pPr>
        <w:pStyle w:val="Normal"/>
        <w:numPr>
          <w:ilvl w:val="0"/>
          <w:numId w:val="14"/>
        </w:numPr>
        <w:ind w:left="310" w:hanging="310"/>
        <w:rPr/>
      </w:pPr>
      <w:r>
        <w:rPr/>
        <w:t>only identified one that focused on invited speakers at universities (23).</w:t>
        <w:tab/>
        <w:t>In their study, Nittrouer et al,</w:t>
      </w:r>
    </w:p>
    <w:p>
      <w:pPr>
        <w:pStyle w:val="Normal"/>
        <w:numPr>
          <w:ilvl w:val="0"/>
          <w:numId w:val="14"/>
        </w:numPr>
        <w:ind w:left="310" w:hanging="310"/>
        <w:rPr/>
      </w:pPr>
      <w:r>
        <w:rPr/>
        <w:t>examined 3,652 talks at 50 U.S. institutions in 2013 - 2014 and found that women faculty are less likely to</w:t>
      </w:r>
    </w:p>
    <w:p>
      <w:pPr>
        <w:pStyle w:val="Normal"/>
        <w:numPr>
          <w:ilvl w:val="0"/>
          <w:numId w:val="14"/>
        </w:numPr>
        <w:rPr/>
      </w:pPr>
      <w:r>
        <w:rPr/>
        <w:t xml:space="preserve">be invited speakers, despite similar acceptance rates. These results suggest that women faculty are less </w:t>
      </w:r>
      <w:r>
        <w:rPr>
          <w:sz w:val="10"/>
        </w:rPr>
        <w:t xml:space="preserve">91 </w:t>
      </w:r>
      <w:r>
        <w:rPr/>
        <w:t>often invited as speakers</w:t>
      </w:r>
      <w:ins w:id="70" w:author="Unknown Author" w:date="2019-09-24T11:15:18Z">
        <w:r>
          <w:rPr/>
          <w:t>. We have not been able to identify any other publications examining scientific speaker diversity beyond</w:t>
        </w:r>
      </w:ins>
    </w:p>
    <w:p>
      <w:pPr>
        <w:pStyle w:val="Normal"/>
        <w:numPr>
          <w:ilvl w:val="0"/>
          <w:numId w:val="14"/>
        </w:numPr>
        <w:rPr/>
      </w:pPr>
      <w:ins w:id="71" w:author="Unknown Author" w:date="2019-09-24T11:15:18Z">
        <w:r>
          <w:rPr/>
          <w:t>gender. This seems to be the first. This is concerning since conclusions drawn from gender-based studies</w:t>
        </w:r>
      </w:ins>
    </w:p>
    <w:p>
      <w:pPr>
        <w:pStyle w:val="Normal"/>
        <w:numPr>
          <w:ilvl w:val="0"/>
          <w:numId w:val="14"/>
        </w:numPr>
        <w:rPr/>
      </w:pPr>
      <w:ins w:id="72" w:author="Unknown Author" w:date="2019-09-24T11:15:18Z">
        <w:r>
          <w:rPr/>
          <w:t>are often framed, and considered, to be applicable to other marginalized groups (e.g., HURM). This is</w:t>
        </w:r>
      </w:ins>
    </w:p>
    <w:p>
      <w:pPr>
        <w:pStyle w:val="Normal"/>
        <w:numPr>
          <w:ilvl w:val="0"/>
          <w:numId w:val="14"/>
        </w:numPr>
        <w:spacing w:before="0" w:after="159"/>
        <w:rPr/>
      </w:pPr>
      <w:ins w:id="73" w:author="Unknown Author" w:date="2019-09-24T11:15:18Z">
        <w:r>
          <w:rPr/>
          <w:t>a flawed assumption.</w:t>
          <w:tab/>
          <w:t>While there is no doubt some overlap, each group remains marginalized due to</w:t>
        </w:r>
      </w:ins>
    </w:p>
    <w:p>
      <w:pPr>
        <w:pStyle w:val="Normal"/>
        <w:numPr>
          <w:ilvl w:val="0"/>
          <w:numId w:val="14"/>
        </w:numPr>
        <w:rPr/>
      </w:pPr>
      <w:ins w:id="74" w:author="Unknown Author" w:date="2019-09-24T11:15:18Z">
        <w:r>
          <w:rPr/>
          <w:t>a unique complex set of factors that cannot always be solved by gender-based solutions.</w:t>
          <w:tab/>
          <w:t>US-serving</w:t>
        </w:r>
      </w:ins>
    </w:p>
    <w:p>
      <w:pPr>
        <w:pStyle w:val="Normal"/>
        <w:numPr>
          <w:ilvl w:val="0"/>
          <w:numId w:val="14"/>
        </w:numPr>
        <w:rPr/>
      </w:pPr>
      <w:ins w:id="75" w:author="Unknown Author" w:date="2019-09-24T11:15:18Z">
        <w:r>
          <w:rPr/>
          <w:t xml:space="preserve">institutions, such as the University of Michigan have a particular responsibility to the historically suppressed </w:t>
        </w:r>
      </w:ins>
      <w:ins w:id="76" w:author="Unknown Author" w:date="2019-09-24T11:15:18Z">
        <w:r>
          <w:rPr>
            <w:sz w:val="10"/>
          </w:rPr>
          <w:t xml:space="preserve">130 </w:t>
        </w:r>
      </w:ins>
      <w:ins w:id="77" w:author="Unknown Author" w:date="2019-09-24T11:15:18Z">
        <w:r>
          <w:rPr/>
          <w:t xml:space="preserve">populations included in our definition of HURMs. We therefore implore US institutions to apply this framing </w:t>
        </w:r>
      </w:ins>
      <w:ins w:id="78" w:author="Unknown Author" w:date="2019-09-24T11:15:18Z">
        <w:r>
          <w:rPr>
            <w:sz w:val="10"/>
          </w:rPr>
          <w:t xml:space="preserve">131 </w:t>
        </w:r>
      </w:ins>
      <w:ins w:id="79" w:author="Unknown Author" w:date="2019-09-24T11:15:18Z">
        <w:r>
          <w:rPr/>
          <w:t xml:space="preserve">to their discussions and </w:t>
        </w:r>
      </w:ins>
      <w:ins w:id="80" w:author="Unknown Author" w:date="2019-09-24T11:15:18Z">
        <w:r>
          <w:rPr/>
          <w:t>future</w:t>
        </w:r>
      </w:ins>
      <w:ins w:id="81" w:author="Unknown Author" w:date="2019-09-24T11:15:18Z">
        <w:r>
          <w:rPr/>
          <w:t xml:space="preserve"> research.</w:t>
        </w:r>
      </w:ins>
    </w:p>
    <w:p>
      <w:pPr>
        <w:pStyle w:val="Normal"/>
        <w:numPr>
          <w:ilvl w:val="0"/>
          <w:numId w:val="14"/>
        </w:numPr>
        <w:ind w:left="310" w:hanging="310"/>
        <w:rPr/>
      </w:pPr>
      <w:ins w:id="82" w:author="Unknown Author" w:date="2019-09-24T11:15:18Z">
        <w:r>
          <w:rPr/>
        </w:r>
      </w:ins>
    </w:p>
    <w:p>
      <w:pPr>
        <w:pStyle w:val="Normal"/>
        <w:numPr>
          <w:ilvl w:val="0"/>
          <w:numId w:val="14"/>
        </w:numPr>
        <w:rPr/>
      </w:pPr>
      <w:ins w:id="83" w:author="Unknown Author" w:date="2019-09-24T11:15:18Z">
        <w:r>
          <w:rPr/>
          <w:t>Departments have different processes and criteria for selecting invited speakers, but it is a matter of pride to bring the best scientists possible. Some departments only</w:t>
        </w:r>
      </w:ins>
    </w:p>
    <w:p>
      <w:pPr>
        <w:pStyle w:val="Normal"/>
        <w:numPr>
          <w:ilvl w:val="0"/>
          <w:numId w:val="14"/>
        </w:numPr>
        <w:rPr/>
      </w:pPr>
      <w:ins w:id="84" w:author="Unknown Author" w:date="2019-09-24T11:15:18Z">
        <w:r>
          <w:rPr/>
          <w:t xml:space="preserve">invite tenured faculty, which severely limits the number of potential speakers </w:t>
        </w:r>
      </w:ins>
      <w:ins w:id="85" w:author="Unknown Author" w:date="2019-09-24T11:15:18Z">
        <w:r>
          <w:rPr/>
          <w:t>who are white women or non-Caucasian</w:t>
        </w:r>
      </w:ins>
      <w:ins w:id="86" w:author="Unknown Author" w:date="2019-09-24T11:15:18Z">
        <w:r>
          <w:rPr/>
          <w:t>. It may be that the definition of “best” poses a problem to women, who need three-times</w:t>
        </w:r>
      </w:ins>
    </w:p>
    <w:p>
      <w:pPr>
        <w:pStyle w:val="Normal"/>
        <w:numPr>
          <w:ilvl w:val="0"/>
          <w:numId w:val="14"/>
        </w:numPr>
        <w:rPr/>
      </w:pPr>
      <w:ins w:id="87" w:author="Unknown Author" w:date="2019-09-24T11:15:18Z">
        <w:r>
          <w:rPr/>
          <w:t xml:space="preserve">as many publications as their men colleges to be considered equally competent, </w:t>
        </w:r>
      </w:ins>
      <w:ins w:id="88" w:author="Unknown Author" w:date="2019-09-24T11:15:18Z">
        <w:r>
          <w:rPr/>
          <w:t>and those</w:t>
        </w:r>
      </w:ins>
      <w:ins w:id="89" w:author="Unknown Author" w:date="2019-09-24T11:15:18Z">
        <w:r>
          <w:rPr/>
          <w:t xml:space="preserve"> </w:t>
        </w:r>
      </w:ins>
      <w:ins w:id="90" w:author="Unknown Author" w:date="2019-09-24T11:15:18Z">
        <w:r>
          <w:rPr/>
          <w:t>that</w:t>
        </w:r>
      </w:ins>
      <w:ins w:id="91" w:author="Unknown Author" w:date="2019-09-24T11:15:18Z">
        <w:r>
          <w:rPr/>
          <w:t xml:space="preserve"> identify as HURM and Asian, </w:t>
        </w:r>
      </w:ins>
      <w:ins w:id="92" w:author="Unknown Author" w:date="2019-09-24T11:15:18Z">
        <w:r>
          <w:rPr/>
          <w:t>who</w:t>
        </w:r>
      </w:ins>
      <w:ins w:id="93" w:author="Unknown Author" w:date="2019-09-24T11:15:18Z">
        <w:r>
          <w:rPr/>
          <w:t xml:space="preserve"> report having to work harder than white men to be perceived as legitimate scholars (26). Another scenario</w:t>
        </w:r>
      </w:ins>
    </w:p>
    <w:p>
      <w:pPr>
        <w:pStyle w:val="Normal"/>
        <w:numPr>
          <w:ilvl w:val="0"/>
          <w:numId w:val="14"/>
        </w:numPr>
        <w:rPr/>
      </w:pPr>
      <w:ins w:id="94" w:author="Unknown Author" w:date="2019-09-24T11:15:18Z">
        <w:r>
          <w:rPr/>
          <w:t>is that pre-tenure faculty members invite prestigious, tenured faculty</w:t>
        </w:r>
      </w:ins>
      <w:ins w:id="95" w:author="Unknown Author" w:date="2019-09-24T11:15:18Z">
        <w:bookmarkStart w:id="0" w:name="_GoBack1"/>
        <w:bookmarkEnd w:id="0"/>
        <w:r>
          <w:rPr/>
          <w:t xml:space="preserve"> in their field to network and secure</w:t>
        </w:r>
      </w:ins>
    </w:p>
    <w:p>
      <w:pPr>
        <w:pStyle w:val="Normal"/>
        <w:numPr>
          <w:ilvl w:val="0"/>
          <w:numId w:val="14"/>
        </w:numPr>
        <w:rPr/>
      </w:pPr>
      <w:ins w:id="96" w:author="Unknown Author" w:date="2019-09-24T11:15:18Z">
        <w:r>
          <w:rPr/>
          <w:t xml:space="preserve">letters for their own tenure package. The increased burden of </w:t>
        </w:r>
      </w:ins>
      <w:ins w:id="97" w:author="Unknown Author" w:date="2019-09-24T11:15:18Z">
        <w:r>
          <w:rPr/>
          <w:t xml:space="preserve">white </w:t>
        </w:r>
      </w:ins>
      <w:ins w:id="98" w:author="Unknown Author" w:date="2019-09-24T11:15:18Z">
        <w:r>
          <w:rPr/>
          <w:t xml:space="preserve">women </w:t>
        </w:r>
      </w:ins>
      <w:ins w:id="99" w:author="Unknown Author" w:date="2019-09-24T11:15:18Z">
        <w:r>
          <w:rPr/>
          <w:t>and non-Caucasian</w:t>
        </w:r>
      </w:ins>
      <w:ins w:id="100" w:author="Unknown Author" w:date="2019-09-24T11:15:18Z">
        <w:r>
          <w:rPr/>
          <w:t xml:space="preserve"> to prove competency decreases their </w:t>
        </w:r>
      </w:ins>
      <w:ins w:id="101" w:author="Unknown Author" w:date="2019-09-24T11:15:18Z">
        <w:r>
          <w:rPr>
            <w:sz w:val="10"/>
          </w:rPr>
          <w:t xml:space="preserve"> </w:t>
        </w:r>
      </w:ins>
      <w:ins w:id="102" w:author="Unknown Author" w:date="2019-09-24T11:15:18Z">
        <w:r>
          <w:rPr/>
          <w:t>likelihood to be considered for either tenure or as possible source of tenure letters.</w:t>
        </w:r>
      </w:ins>
    </w:p>
    <w:p>
      <w:pPr>
        <w:pStyle w:val="Normal"/>
        <w:numPr>
          <w:ilvl w:val="0"/>
          <w:numId w:val="14"/>
        </w:numPr>
        <w:ind w:left="310" w:hanging="310"/>
        <w:rPr/>
      </w:pPr>
      <w:ins w:id="103" w:author="Unknown Author" w:date="2019-09-24T11:27:02Z">
        <w:r>
          <w:rPr/>
          <w:t xml:space="preserve">Each underrepresented group in our cohort faces a complex set of barriers. </w:t>
        </w:r>
      </w:ins>
      <w:ins w:id="104" w:author="Unknown Author" w:date="2019-09-24T11:24:20Z">
        <w:r>
          <w:rPr/>
          <w:t>For instance</w:t>
        </w:r>
      </w:ins>
      <w:r>
        <w:rPr/>
        <w:t xml:space="preserve">, </w:t>
      </w:r>
      <w:del w:id="105" w:author="Unknown Author" w:date="2019-09-24T11:24:29Z">
        <w:r>
          <w:rPr/>
          <w:delText>a</w:delText>
        </w:r>
      </w:del>
      <w:ins w:id="106" w:author="Unknown Author" w:date="2019-09-24T11:24:30Z">
        <w:r>
          <w:rPr/>
          <w:t>the</w:t>
        </w:r>
      </w:ins>
      <w:r>
        <w:rPr/>
        <w:t xml:space="preserve"> decision</w:t>
      </w:r>
      <w:ins w:id="107" w:author="Unknown Author" w:date="2019-09-24T11:24:35Z">
        <w:r>
          <w:rPr/>
          <w:t xml:space="preserve"> </w:t>
        </w:r>
      </w:ins>
      <w:ins w:id="108" w:author="Unknown Author" w:date="2019-09-24T11:24:35Z">
        <w:r>
          <w:rPr/>
          <w:t>to invite</w:t>
        </w:r>
      </w:ins>
      <w:ins w:id="109" w:author="Unknown Author" w:date="2019-09-24T11:28:01Z">
        <w:r>
          <w:rPr/>
          <w:t xml:space="preserve"> a woman</w:t>
        </w:r>
      </w:ins>
      <w:r>
        <w:rPr/>
        <w:t xml:space="preserve"> </w:t>
      </w:r>
      <w:del w:id="110" w:author="Unknown Author" w:date="2019-09-24T11:24:42Z">
        <w:r>
          <w:rPr/>
          <w:delText xml:space="preserve">that </w:delText>
        </w:r>
      </w:del>
      <w:r>
        <w:rPr/>
        <w:t xml:space="preserve">may </w:t>
      </w:r>
      <w:ins w:id="111" w:author="Unknown Author" w:date="2019-09-24T11:24:43Z">
        <w:r>
          <w:rPr/>
          <w:t xml:space="preserve">also </w:t>
        </w:r>
      </w:ins>
      <w:r>
        <w:rPr/>
        <w:t>be negatively impacted by assumptions</w:t>
      </w:r>
      <w:commentRangeStart w:id="16"/>
      <w:r>
        <w:rPr/>
        <w:t xml:space="preserve"> about </w:t>
      </w:r>
      <w:del w:id="112" w:author="Unknown Author" w:date="2019-09-24T11:24:52Z">
        <w:r>
          <w:rPr/>
          <w:delText>competency</w:delText>
        </w:r>
      </w:del>
    </w:p>
    <w:p>
      <w:pPr>
        <w:pStyle w:val="Normal"/>
        <w:numPr>
          <w:ilvl w:val="0"/>
          <w:numId w:val="14"/>
        </w:numPr>
        <w:ind w:left="310" w:hanging="310"/>
        <w:rPr/>
      </w:pPr>
      <w:del w:id="113" w:author="Unknown Author" w:date="2019-09-24T11:24:52Z">
        <w:r>
          <w:rPr/>
          <w:delText xml:space="preserve">and </w:delText>
        </w:r>
      </w:del>
      <w:r>
        <w:rPr/>
        <w:t>dedication</w:t>
      </w:r>
      <w:r>
        <w:rPr/>
      </w:r>
      <w:ins w:id="114" w:author="Unknown Author" w:date="2019-09-24T11:10:29Z">
        <w:commentRangeEnd w:id="16"/>
        <w:r>
          <w:commentReference w:id="16"/>
        </w:r>
        <w:r>
          <w:rPr/>
          <w:commentReference w:id="17"/>
        </w:r>
      </w:ins>
      <w:r>
        <w:rPr/>
        <w:t>.</w:t>
        <w:tab/>
      </w:r>
      <w:commentRangeStart w:id="18"/>
      <w:r>
        <w:rPr/>
        <w:t>The dedication of women who have children to their work is perceived to be less than</w:t>
      </w:r>
    </w:p>
    <w:p>
      <w:pPr>
        <w:pStyle w:val="Normal"/>
        <w:numPr>
          <w:ilvl w:val="0"/>
          <w:numId w:val="15"/>
        </w:numPr>
        <w:ind w:left="365" w:hanging="365"/>
        <w:rPr/>
      </w:pPr>
      <w:r>
        <w:rPr/>
        <w:t>that of their colleagues, i.e., men who also have children. The perceived prioritization and commitments of</w:t>
      </w:r>
    </w:p>
    <w:p>
      <w:pPr>
        <w:pStyle w:val="Normal"/>
        <w:numPr>
          <w:ilvl w:val="0"/>
          <w:numId w:val="15"/>
        </w:numPr>
        <w:ind w:left="365" w:hanging="365"/>
        <w:rPr/>
      </w:pPr>
      <w:r>
        <w:rPr/>
        <w:t>women to family over work may cause faculty to doubt their acceptance of a speaking invitation (despite</w:t>
      </w:r>
    </w:p>
    <w:p>
      <w:pPr>
        <w:pStyle w:val="Normal"/>
        <w:numPr>
          <w:ilvl w:val="0"/>
          <w:numId w:val="15"/>
        </w:numPr>
        <w:ind w:left="365" w:hanging="365"/>
        <w:rPr/>
      </w:pPr>
      <w:r>
        <w:rPr/>
        <w:t>the prestigious nature of these invitations and evidence to the contrary)(</w:t>
      </w:r>
      <w:r>
        <w:rPr>
          <w:b/>
        </w:rPr>
        <w:t>???</w:t>
      </w:r>
      <w:r>
        <w:rPr/>
        <w:t xml:space="preserve">, 23). </w:t>
      </w:r>
      <w:r>
        <w:rPr/>
      </w:r>
      <w:ins w:id="115" w:author="Unknown Author" w:date="2019-09-24T11:12:11Z">
        <w:commentRangeEnd w:id="18"/>
        <w:r>
          <w:commentReference w:id="18"/>
        </w:r>
        <w:r>
          <w:rPr/>
          <w:commentReference w:id="19"/>
        </w:r>
      </w:ins>
      <w:r>
        <w:rPr/>
        <w:t>As a result, the faculty</w:t>
      </w:r>
    </w:p>
    <w:p>
      <w:pPr>
        <w:pStyle w:val="Normal"/>
        <w:numPr>
          <w:ilvl w:val="0"/>
          <w:numId w:val="15"/>
        </w:numPr>
        <w:ind w:left="365" w:hanging="365"/>
        <w:rPr/>
      </w:pPr>
      <w:r>
        <w:rPr/>
        <w:t xml:space="preserve">member invites a different colleague who they feel is more likely to agree (and is a man). </w:t>
      </w:r>
      <w:del w:id="116" w:author="Unknown Author" w:date="2019-09-24T11:18:51Z">
        <w:r>
          <w:rPr/>
          <w:delText>Departments have</w:delText>
        </w:r>
      </w:del>
    </w:p>
    <w:p>
      <w:pPr>
        <w:pStyle w:val="Normal"/>
        <w:numPr>
          <w:ilvl w:val="0"/>
          <w:numId w:val="15"/>
        </w:numPr>
        <w:rPr/>
      </w:pPr>
      <w:del w:id="117" w:author="Unknown Author" w:date="2019-09-24T11:18:51Z">
        <w:r>
          <w:rPr/>
          <w:delText>different processes and criteria for selecting invited speakers, but it is a matter of pride to bring the best</w:delText>
        </w:r>
      </w:del>
    </w:p>
    <w:p>
      <w:pPr>
        <w:pStyle w:val="Normal"/>
        <w:numPr>
          <w:ilvl w:val="0"/>
          <w:numId w:val="15"/>
        </w:numPr>
        <w:rPr/>
      </w:pPr>
      <w:del w:id="118" w:author="Unknown Author" w:date="2019-09-24T11:18:51Z">
        <w:r>
          <w:rPr/>
          <w:delText>scientists possible. It may be that the definition of “best” poses a problem to women, who need three-times</w:delText>
        </w:r>
      </w:del>
    </w:p>
    <w:p>
      <w:pPr>
        <w:pStyle w:val="Normal"/>
        <w:numPr>
          <w:ilvl w:val="0"/>
          <w:numId w:val="15"/>
        </w:numPr>
        <w:rPr/>
      </w:pPr>
      <w:del w:id="119" w:author="Unknown Author" w:date="2019-09-24T11:18:51Z">
        <w:r>
          <w:rPr/>
          <w:delText>as many publications as their men colleges to be considered equally competent</w:delText>
        </w:r>
      </w:del>
      <w:del w:id="120" w:author="Unknown Author" w:date="2019-09-24T11:18:51Z">
        <w:r>
          <w:rPr/>
          <w:commentReference w:id="20"/>
        </w:r>
      </w:del>
      <w:del w:id="121" w:author="Unknown Author" w:date="2019-09-24T11:18:51Z">
        <w:r>
          <w:rPr/>
          <w:delText>. Some departments only</w:delText>
        </w:r>
      </w:del>
    </w:p>
    <w:p>
      <w:pPr>
        <w:pStyle w:val="Normal"/>
        <w:numPr>
          <w:ilvl w:val="0"/>
          <w:numId w:val="15"/>
        </w:numPr>
        <w:ind w:left="365" w:hanging="365"/>
        <w:rPr/>
      </w:pPr>
      <w:del w:id="122" w:author="Unknown Author" w:date="2019-09-24T11:18:51Z">
        <w:r>
          <w:rPr/>
          <w:delText>invite tenured faculty, which severely limits the number of potential women speakers.</w:delText>
        </w:r>
      </w:del>
      <w:r>
        <w:rPr/>
        <w:tab/>
      </w:r>
      <w:del w:id="123" w:author="Unknown Author" w:date="2019-09-24T11:23:06Z">
        <w:r>
          <w:rPr/>
          <w:delText>Another scenario</w:delText>
        </w:r>
      </w:del>
    </w:p>
    <w:p>
      <w:pPr>
        <w:pStyle w:val="Normal"/>
        <w:numPr>
          <w:ilvl w:val="0"/>
          <w:numId w:val="15"/>
        </w:numPr>
        <w:rPr/>
      </w:pPr>
      <w:del w:id="124" w:author="Unknown Author" w:date="2019-09-24T11:23:06Z">
        <w:r>
          <w:rPr/>
          <w:delText>is that pre-tenure faculty members invite prestigious, tenured faculty</w:delText>
        </w:r>
      </w:del>
      <w:del w:id="125" w:author="Unknown Author" w:date="2019-09-24T11:23:06Z">
        <w:bookmarkStart w:id="1" w:name="_GoBack2"/>
        <w:bookmarkEnd w:id="1"/>
        <w:r>
          <w:rPr/>
          <w:delText xml:space="preserve"> in their field to network and secure</w:delText>
        </w:r>
      </w:del>
    </w:p>
    <w:p>
      <w:pPr>
        <w:pStyle w:val="Normal"/>
        <w:numPr>
          <w:ilvl w:val="0"/>
          <w:numId w:val="15"/>
        </w:numPr>
        <w:ind w:left="365" w:hanging="365"/>
        <w:rPr/>
      </w:pPr>
      <w:del w:id="126" w:author="Unknown Author" w:date="2019-09-24T11:23:06Z">
        <w:r>
          <w:rPr/>
          <w:delText xml:space="preserve">letters for their own tenure package. The increased burden of women to prove competency decreases their </w:delText>
        </w:r>
      </w:del>
      <w:del w:id="127" w:author="Unknown Author" w:date="2019-09-24T11:23:06Z">
        <w:r>
          <w:rPr>
            <w:sz w:val="10"/>
          </w:rPr>
          <w:delText xml:space="preserve">103 </w:delText>
        </w:r>
      </w:del>
      <w:del w:id="128" w:author="Unknown Author" w:date="2019-09-24T11:23:06Z">
        <w:r>
          <w:rPr/>
          <w:delText>likelihood to be considered for either tenure or as possible source of tenure letters.</w:delText>
        </w:r>
      </w:del>
    </w:p>
    <w:p>
      <w:pPr>
        <w:pStyle w:val="Normal"/>
        <w:spacing w:lineRule="auto" w:line="393" w:before="0" w:after="0"/>
        <w:ind w:left="-5" w:hanging="10"/>
        <w:rPr/>
      </w:pPr>
      <w:r>
        <w:rPr>
          <w:sz w:val="10"/>
        </w:rPr>
        <w:t xml:space="preserve">104 </w:t>
      </w:r>
      <w:del w:id="129" w:author="Unknown Author" w:date="2019-09-24T11:22:20Z">
        <w:r>
          <w:rPr>
            <w:sz w:val="10"/>
          </w:rPr>
          <w:delText xml:space="preserve">The desire to invite the “best” scientist to these seminar series also poses a problem for HURM and 105 NCNH scientists. </w:delText>
        </w:r>
      </w:del>
      <w:r>
        <w:rPr/>
        <w:t>A</w:t>
      </w:r>
      <w:ins w:id="130" w:author="Unknown Author" w:date="2019-09-24T11:25:16Z">
        <w:r>
          <w:rPr/>
          <w:t>nother</w:t>
        </w:r>
      </w:ins>
      <w:r>
        <w:rPr/>
        <w:t xml:space="preserve"> large portion</w:t>
      </w:r>
      <w:del w:id="131" w:author="Unknown Author" w:date="2019-09-24T11:25:27Z">
        <w:r>
          <w:rPr/>
          <w:delText xml:space="preserve"> of the NCNH cohort in</w:delText>
        </w:r>
      </w:del>
      <w:ins w:id="132" w:author="Unknown Author" w:date="2019-09-24T11:25:30Z">
        <w:r>
          <w:rPr/>
          <w:t xml:space="preserve"> </w:t>
        </w:r>
      </w:ins>
      <w:ins w:id="133" w:author="Unknown Author" w:date="2019-09-24T11:25:30Z">
        <w:r>
          <w:rPr/>
          <w:t>of</w:t>
        </w:r>
      </w:ins>
      <w:r>
        <w:rPr/>
        <w:t xml:space="preserve"> our sample </w:t>
      </w:r>
      <w:del w:id="134" w:author="Unknown Author" w:date="2019-09-24T11:25:34Z">
        <w:r>
          <w:rPr/>
          <w:delText>are</w:delText>
        </w:r>
      </w:del>
      <w:ins w:id="135" w:author="Unknown Author" w:date="2019-09-24T11:25:34Z">
        <w:r>
          <w:rPr/>
          <w:t>were the NCNH cohort, who are predominantly</w:t>
        </w:r>
      </w:ins>
      <w:r>
        <w:rPr/>
        <w:t xml:space="preserve"> Asian/Asian American individuals.</w:t>
      </w:r>
    </w:p>
    <w:p>
      <w:pPr>
        <w:pStyle w:val="Normal"/>
        <w:spacing w:lineRule="auto" w:line="393" w:before="0" w:after="0"/>
        <w:ind w:left="-5" w:hanging="10"/>
        <w:rPr/>
      </w:pPr>
      <w:r>
        <w:rPr>
          <w:sz w:val="10"/>
        </w:rPr>
        <w:t xml:space="preserve">106 </w:t>
      </w:r>
      <w:r>
        <w:rPr/>
        <w:t xml:space="preserve">Although Asian scientists are well-represented in the US scientific workforce, they face significant bias </w:t>
      </w:r>
      <w:r>
        <w:rPr>
          <w:sz w:val="10"/>
        </w:rPr>
        <w:t xml:space="preserve">107 </w:t>
      </w:r>
      <w:r>
        <w:rPr/>
        <w:t xml:space="preserve">and barriers to inclusion in society and academia (24, 25). </w:t>
      </w:r>
      <w:del w:id="136" w:author="Unknown Author" w:date="2019-09-24T11:19:41Z">
        <w:r>
          <w:rPr/>
          <w:delText xml:space="preserve">Both men and women who identify as HURM </w:delText>
        </w:r>
      </w:del>
      <w:del w:id="137" w:author="Unknown Author" w:date="2019-09-24T11:19:41Z">
        <w:r>
          <w:rPr>
            <w:sz w:val="10"/>
          </w:rPr>
          <w:delText xml:space="preserve">108 </w:delText>
        </w:r>
      </w:del>
      <w:del w:id="138" w:author="Unknown Author" w:date="2019-09-24T11:19:41Z">
        <w:r>
          <w:rPr/>
          <w:delText>and Asian reported having to work harder than white men to be perceived as legitimate scholars (26).</w:delText>
        </w:r>
      </w:del>
    </w:p>
    <w:p>
      <w:pPr>
        <w:pStyle w:val="Normal"/>
        <w:numPr>
          <w:ilvl w:val="0"/>
          <w:numId w:val="16"/>
        </w:numPr>
        <w:ind w:left="365" w:hanging="365"/>
        <w:rPr/>
      </w:pPr>
      <w:r>
        <w:rPr/>
        <w:t xml:space="preserve">This expectation of higher productivity may result in </w:t>
      </w:r>
      <w:del w:id="139" w:author="Unknown Author" w:date="2019-09-24T11:28:59Z">
        <w:r>
          <w:rPr/>
          <w:delText xml:space="preserve">fewer HURM and </w:delText>
        </w:r>
      </w:del>
      <w:r>
        <w:rPr/>
        <w:t>NCNH individuals being invited as</w:t>
      </w:r>
    </w:p>
    <w:p>
      <w:pPr>
        <w:pStyle w:val="Normal"/>
        <w:numPr>
          <w:ilvl w:val="0"/>
          <w:numId w:val="16"/>
        </w:numPr>
        <w:spacing w:lineRule="auto" w:line="393" w:before="0" w:after="199"/>
        <w:rPr/>
      </w:pPr>
      <w:r>
        <w:rPr/>
        <w:t>seminar speakers.</w:t>
      </w:r>
      <w:ins w:id="140" w:author="Unknown Author" w:date="2019-09-24T11:29:21Z">
        <w:r>
          <w:rPr/>
          <w:t xml:space="preserve"> </w:t>
        </w:r>
      </w:ins>
      <w:ins w:id="141" w:author="Unknown Author" w:date="2019-09-24T11:29:21Z">
        <w:r>
          <w:rPr/>
          <w:t xml:space="preserve">For instance, despite the higher employment rate of Asian scientists, </w:t>
        </w:r>
      </w:ins>
      <w:r>
        <w:rPr/>
        <w:t xml:space="preserve"> </w:t>
      </w:r>
      <w:del w:id="142" w:author="Unknown Author" w:date="2019-09-24T11:29:51Z">
        <w:r>
          <w:rPr/>
          <w:delText>This is particularly striking in</w:delText>
        </w:r>
      </w:del>
      <w:ins w:id="143" w:author="Unknown Author" w:date="2019-09-24T11:29:52Z">
        <w:r>
          <w:rPr/>
          <w:t>they were not well-r</w:t>
        </w:r>
      </w:ins>
      <w:ins w:id="144" w:author="Unknown Author" w:date="2019-09-24T11:30:00Z">
        <w:r>
          <w:rPr/>
          <w:t>epresented</w:t>
        </w:r>
      </w:ins>
      <w:r>
        <w:rPr/>
        <w:t xml:space="preserve"> </w:t>
      </w:r>
      <w:del w:id="145" w:author="Unknown Author" w:date="2019-09-24T11:30:05Z">
        <w:r>
          <w:rPr/>
          <w:delText xml:space="preserve">the low number of NCNH individuals </w:delText>
        </w:r>
      </w:del>
      <w:r>
        <w:rPr/>
        <w:t xml:space="preserve">in the more prestigious </w:t>
      </w:r>
      <w:r>
        <w:rPr>
          <w:sz w:val="10"/>
        </w:rPr>
        <w:t xml:space="preserve">111 </w:t>
      </w:r>
      <w:r>
        <w:rPr/>
        <w:t>lectureships</w:t>
      </w:r>
      <w:del w:id="146" w:author="Unknown Author" w:date="2019-09-24T11:30:12Z">
        <w:r>
          <w:rPr/>
          <w:delText xml:space="preserve"> of our sample</w:delText>
        </w:r>
      </w:del>
      <w:del w:id="147" w:author="Unknown Author" w:date="2019-09-24T11:29:29Z">
        <w:r>
          <w:rPr/>
          <w:delText xml:space="preserve"> despite the higher employment rate of Asian scientists</w:delText>
        </w:r>
      </w:del>
      <w:r>
        <w:rPr/>
        <w:t>.</w:t>
      </w:r>
    </w:p>
    <w:p>
      <w:pPr>
        <w:pStyle w:val="Normal"/>
        <w:spacing w:lineRule="auto" w:line="393" w:before="0" w:after="0"/>
        <w:ind w:left="-5" w:hanging="10"/>
        <w:rPr/>
      </w:pPr>
      <w:r>
        <w:rPr>
          <w:sz w:val="10"/>
        </w:rPr>
        <w:t xml:space="preserve">112 </w:t>
      </w:r>
      <w:r>
        <w:rPr/>
        <w:t xml:space="preserve">While HURM and NCNH share some experiences, differences including varying rates of hiring and tenure </w:t>
      </w:r>
      <w:r>
        <w:rPr>
          <w:sz w:val="10"/>
        </w:rPr>
        <w:t xml:space="preserve">113 </w:t>
      </w:r>
      <w:r>
        <w:rPr/>
        <w:t>promotion mean unique considerations are important for inclusion of each group (doi:10.1001/jama.284.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9.1085). For instance, </w:t>
      </w:r>
      <w:ins w:id="148" w:author="Unknown Author" w:date="2019-09-24T11:13:54Z">
        <w:r>
          <w:rPr/>
          <w:t>a major barrier to inclusion of HURM faculty at similar proportions to</w:t>
        </w:r>
      </w:ins>
    </w:p>
    <w:p>
      <w:pPr>
        <w:pStyle w:val="Normal"/>
        <w:numPr>
          <w:ilvl w:val="0"/>
          <w:numId w:val="17"/>
        </w:numPr>
        <w:rPr/>
      </w:pPr>
      <w:ins w:id="149" w:author="Unknown Author" w:date="2019-09-24T11:13:54Z">
        <w:r>
          <w:rPr/>
          <w:t>HURM trainees is the low transition rate of scientists from HURM backgrounds to faculty positions and the</w:t>
        </w:r>
      </w:ins>
    </w:p>
    <w:p>
      <w:pPr>
        <w:pStyle w:val="Normal"/>
        <w:numPr>
          <w:ilvl w:val="0"/>
          <w:numId w:val="17"/>
        </w:numPr>
        <w:rPr/>
      </w:pPr>
      <w:ins w:id="150" w:author="Unknown Author" w:date="2019-09-24T11:13:54Z">
        <w:r>
          <w:rPr/>
          <w:t>associated low proportion of HURM faculty (30).</w:t>
        </w:r>
      </w:ins>
      <w:ins w:id="151" w:author="Unknown Author" w:date="2019-09-24T11:14:15Z">
        <w:r>
          <w:rPr/>
          <w:t xml:space="preserve"> </w:t>
        </w:r>
      </w:ins>
      <w:del w:id="152" w:author="Unknown Author" w:date="2019-09-24T11:14:20Z">
        <w:r>
          <w:rPr/>
          <w:delText>t</w:delText>
        </w:r>
      </w:del>
      <w:ins w:id="153" w:author="Unknown Author" w:date="2019-09-24T11:14:17Z">
        <w:r>
          <w:rPr/>
          <w:t>T</w:t>
        </w:r>
      </w:ins>
      <w:r>
        <w:rPr/>
        <w:t>he proportion of HURM faculty at the Assistant and Associate Professor level is</w:t>
      </w:r>
    </w:p>
    <w:p>
      <w:pPr>
        <w:pStyle w:val="Normal"/>
        <w:numPr>
          <w:ilvl w:val="0"/>
          <w:numId w:val="17"/>
        </w:numPr>
        <w:ind w:left="365" w:hanging="365"/>
        <w:rPr/>
      </w:pPr>
      <w:r>
        <w:rPr/>
        <w:t xml:space="preserve">currently higher than </w:t>
      </w:r>
      <w:ins w:id="154" w:author="Unknown Author" w:date="2019-09-24T11:14:34Z">
        <w:r>
          <w:rPr/>
          <w:t>a</w:t>
        </w:r>
      </w:ins>
      <w:r>
        <w:rPr/>
        <w:t>t</w:t>
      </w:r>
      <w:del w:id="155" w:author="Unknown Author" w:date="2019-09-24T11:14:35Z">
        <w:r>
          <w:rPr/>
          <w:delText>he</w:delText>
        </w:r>
      </w:del>
      <w:r>
        <w:rPr/>
        <w:t xml:space="preserve"> Full Professor </w:t>
      </w:r>
      <w:del w:id="156" w:author="Unknown Author" w:date="2019-09-24T11:14:41Z">
        <w:r>
          <w:rPr/>
          <w:delText xml:space="preserve">level </w:delText>
        </w:r>
      </w:del>
      <w:r>
        <w:rPr/>
        <w:t>so it will be difficult to increase speaker diversity if early-career</w:t>
      </w:r>
    </w:p>
    <w:p>
      <w:pPr>
        <w:pStyle w:val="Normal"/>
        <w:numPr>
          <w:ilvl w:val="0"/>
          <w:numId w:val="17"/>
        </w:numPr>
        <w:ind w:left="365" w:hanging="365"/>
        <w:rPr/>
      </w:pPr>
      <w:r>
        <w:rPr/>
        <w:t>researchers are not being considered (27). Increased performance expectations and patterns of exclusions</w:t>
      </w:r>
    </w:p>
    <w:p>
      <w:pPr>
        <w:pStyle w:val="Normal"/>
        <w:numPr>
          <w:ilvl w:val="0"/>
          <w:numId w:val="17"/>
        </w:numPr>
        <w:ind w:left="365" w:hanging="365"/>
        <w:rPr/>
      </w:pPr>
      <w:r>
        <w:rPr/>
        <w:t>are consistent themes in studies characterizing the HURM faculty experience (28, 29). Therefore, inclusion</w:t>
      </w:r>
    </w:p>
    <w:p>
      <w:pPr>
        <w:pStyle w:val="Normal"/>
        <w:numPr>
          <w:ilvl w:val="0"/>
          <w:numId w:val="17"/>
        </w:numPr>
        <w:ind w:left="365" w:hanging="365"/>
        <w:rPr/>
      </w:pPr>
      <w:r>
        <w:rPr/>
        <w:t>of HURM faculty in seminar series is likely essential to increasing the number of HURM Associate and</w:t>
      </w:r>
    </w:p>
    <w:p>
      <w:pPr>
        <w:pStyle w:val="Normal"/>
        <w:numPr>
          <w:ilvl w:val="0"/>
          <w:numId w:val="17"/>
        </w:numPr>
        <w:ind w:left="365" w:hanging="365"/>
        <w:rPr/>
      </w:pPr>
      <w:r>
        <w:rPr/>
        <w:t xml:space="preserve">Full Professors. </w:t>
      </w:r>
      <w:del w:id="157" w:author="Unknown Author" w:date="2019-09-24T11:13:48Z">
        <w:r>
          <w:rPr/>
          <w:delText>More significantly, a major barrier to inclusion of HURM faculty at similar proportions to</w:delText>
        </w:r>
      </w:del>
    </w:p>
    <w:p>
      <w:pPr>
        <w:pStyle w:val="Normal"/>
        <w:numPr>
          <w:ilvl w:val="0"/>
          <w:numId w:val="17"/>
        </w:numPr>
        <w:ind w:left="365" w:hanging="365"/>
        <w:rPr/>
      </w:pPr>
      <w:del w:id="158" w:author="Unknown Author" w:date="2019-09-24T11:13:48Z">
        <w:r>
          <w:rPr/>
          <w:delText>HURM trainees is the low transition rate of scientists from HURM backgrounds to faculty positions and the</w:delText>
        </w:r>
      </w:del>
    </w:p>
    <w:p>
      <w:pPr>
        <w:pStyle w:val="Normal"/>
        <w:numPr>
          <w:ilvl w:val="0"/>
          <w:numId w:val="17"/>
        </w:numPr>
        <w:ind w:left="365" w:hanging="365"/>
        <w:rPr/>
      </w:pPr>
      <w:del w:id="159" w:author="Unknown Author" w:date="2019-09-24T11:13:48Z">
        <w:r>
          <w:rPr/>
          <w:delText>associated low proportion of HURM faculty (30).</w:delText>
        </w:r>
      </w:del>
      <w:r>
        <w:rPr/>
        <w:t xml:space="preserve"> Even when HURM speaker rates match the proportion of</w:t>
      </w:r>
    </w:p>
    <w:p>
      <w:pPr>
        <w:pStyle w:val="Normal"/>
        <w:numPr>
          <w:ilvl w:val="0"/>
          <w:numId w:val="17"/>
        </w:numPr>
        <w:spacing w:before="0" w:after="332"/>
        <w:ind w:left="365" w:hanging="365"/>
        <w:rPr/>
      </w:pPr>
      <w:r>
        <w:rPr/>
        <w:t xml:space="preserve">HURM faculty employment, HURM trainees will be represented at a significantly higher proportion. Inclusion </w:t>
      </w:r>
      <w:r>
        <w:rPr>
          <w:sz w:val="10"/>
        </w:rPr>
        <w:t>123</w:t>
        <w:tab/>
      </w:r>
      <w:r>
        <w:rPr/>
        <w:t>of HURM faculty in these seminar</w:t>
      </w:r>
      <w:ins w:id="160" w:author="Unknown Author" w:date="2019-09-24T11:30:36Z">
        <w:r>
          <w:rPr/>
          <w:t xml:space="preserve"> </w:t>
        </w:r>
      </w:ins>
      <w:r>
        <w:rPr/>
        <w:t>series is just one aspect of larger institutional change that is needed (31).</w:t>
      </w:r>
    </w:p>
    <w:p>
      <w:pPr>
        <w:pStyle w:val="Normal"/>
        <w:numPr>
          <w:ilvl w:val="0"/>
          <w:numId w:val="17"/>
        </w:numPr>
        <w:ind w:left="365" w:hanging="365"/>
        <w:rPr/>
      </w:pPr>
      <w:del w:id="161" w:author="Unknown Author" w:date="2019-09-24T11:15:06Z">
        <w:r>
          <w:rPr/>
          <w:delText>We have not been able to identify any other publications examining scientific speaker diversity beyond</w:delText>
        </w:r>
      </w:del>
    </w:p>
    <w:p>
      <w:pPr>
        <w:pStyle w:val="Normal"/>
        <w:numPr>
          <w:ilvl w:val="0"/>
          <w:numId w:val="17"/>
        </w:numPr>
        <w:rPr/>
      </w:pPr>
      <w:del w:id="162" w:author="Unknown Author" w:date="2019-09-24T11:15:06Z">
        <w:r>
          <w:rPr/>
          <w:delText>gender. This seems to be the first. This is concerning since conclusions drawn from gender-based studies</w:delText>
        </w:r>
      </w:del>
    </w:p>
    <w:p>
      <w:pPr>
        <w:pStyle w:val="Normal"/>
        <w:numPr>
          <w:ilvl w:val="0"/>
          <w:numId w:val="17"/>
        </w:numPr>
        <w:rPr/>
      </w:pPr>
      <w:del w:id="163" w:author="Unknown Author" w:date="2019-09-24T11:15:06Z">
        <w:r>
          <w:rPr/>
          <w:delText>are often framed, and considered, to be applicable to other marginalized groups (e.g., HURM). This is</w:delText>
        </w:r>
      </w:del>
    </w:p>
    <w:p>
      <w:pPr>
        <w:pStyle w:val="Normal"/>
        <w:numPr>
          <w:ilvl w:val="0"/>
          <w:numId w:val="17"/>
        </w:numPr>
        <w:spacing w:before="0" w:after="159"/>
        <w:rPr/>
      </w:pPr>
      <w:del w:id="164" w:author="Unknown Author" w:date="2019-09-24T11:15:06Z">
        <w:r>
          <w:rPr/>
          <w:delText>a flawed assumption.</w:delText>
          <w:tab/>
          <w:delText>While there is no doubt some overlap, each group remains marginalized due to</w:delText>
        </w:r>
      </w:del>
    </w:p>
    <w:p>
      <w:pPr>
        <w:pStyle w:val="Normal"/>
        <w:numPr>
          <w:ilvl w:val="0"/>
          <w:numId w:val="17"/>
        </w:numPr>
        <w:rPr/>
      </w:pPr>
      <w:del w:id="165" w:author="Unknown Author" w:date="2019-09-24T11:15:06Z">
        <w:r>
          <w:rPr/>
          <w:delText>a unique complex set of factors that cannot always be solved by gender-based solutions.</w:delText>
          <w:tab/>
          <w:delText>US-serving</w:delText>
        </w:r>
      </w:del>
    </w:p>
    <w:p>
      <w:pPr>
        <w:pStyle w:val="Normal"/>
        <w:numPr>
          <w:ilvl w:val="0"/>
          <w:numId w:val="17"/>
        </w:numPr>
        <w:ind w:left="365" w:hanging="365"/>
        <w:rPr/>
      </w:pPr>
      <w:del w:id="166" w:author="Unknown Author" w:date="2019-09-24T11:15:06Z">
        <w:r>
          <w:rPr/>
          <w:delText xml:space="preserve">institutions, such as the University of Michigan have a particular responsibility to the historically suppressed </w:delText>
        </w:r>
      </w:del>
      <w:del w:id="167" w:author="Unknown Author" w:date="2019-09-24T11:15:06Z">
        <w:r>
          <w:rPr>
            <w:sz w:val="10"/>
          </w:rPr>
          <w:delText xml:space="preserve">130 </w:delText>
        </w:r>
      </w:del>
      <w:del w:id="168" w:author="Unknown Author" w:date="2019-09-24T11:15:06Z">
        <w:r>
          <w:rPr/>
          <w:delText xml:space="preserve">populations included in our definition of HURMs. We therefore implore US institutions to apply this framing </w:delText>
        </w:r>
      </w:del>
      <w:del w:id="169" w:author="Unknown Author" w:date="2019-09-24T11:15:06Z">
        <w:r>
          <w:rPr>
            <w:sz w:val="10"/>
          </w:rPr>
          <w:delText xml:space="preserve">131 </w:delText>
        </w:r>
      </w:del>
      <w:del w:id="170" w:author="Unknown Author" w:date="2019-09-24T11:15:06Z">
        <w:r>
          <w:rPr/>
          <w:delText>to their discussions and research.</w:delText>
        </w:r>
      </w:del>
    </w:p>
    <w:p>
      <w:pPr>
        <w:pStyle w:val="Normal"/>
        <w:spacing w:lineRule="auto" w:line="408" w:before="0" w:after="0"/>
        <w:ind w:left="-5" w:hanging="10"/>
        <w:rPr/>
      </w:pPr>
      <w:r>
        <w:rPr>
          <w:sz w:val="10"/>
        </w:rPr>
        <w:t xml:space="preserve">132 </w:t>
      </w:r>
      <w:del w:id="171" w:author="Unknown Author" w:date="2019-09-24T11:15:55Z">
        <w:r>
          <w:rPr>
            <w:sz w:val="10"/>
          </w:rPr>
          <w:delText xml:space="preserve">According to social role theory, this department is not adequietly serving their non-Caucasian trainees. </w:delText>
        </w:r>
      </w:del>
      <w:r>
        <w:rPr>
          <w:sz w:val="10"/>
        </w:rPr>
        <w:t xml:space="preserve">133 </w:t>
      </w:r>
      <w:del w:id="172" w:author="Unknown Author" w:date="2019-09-24T11:16:37Z">
        <w:r>
          <w:rPr/>
          <w:delText xml:space="preserve">Implict biases that affect perceptions of marginalized groups are the primary issue, but we must </w:delText>
        </w:r>
      </w:del>
      <w:del w:id="173" w:author="Unknown Author" w:date="2019-09-24T11:16:37Z">
        <w:r>
          <w:rPr>
            <w:sz w:val="10"/>
          </w:rPr>
          <w:delText xml:space="preserve">134 </w:delText>
        </w:r>
      </w:del>
      <w:del w:id="174" w:author="Unknown Author" w:date="2019-09-24T11:16:37Z">
        <w:r>
          <w:rPr/>
          <w:delText>acknowledge that it is not always possible to identify members of historically under-served communities.</w:delText>
        </w:r>
      </w:del>
    </w:p>
    <w:p>
      <w:pPr>
        <w:pStyle w:val="Normal"/>
        <w:numPr>
          <w:ilvl w:val="0"/>
          <w:numId w:val="18"/>
        </w:numPr>
        <w:ind w:left="365" w:hanging="365"/>
        <w:rPr/>
      </w:pPr>
      <w:del w:id="175" w:author="Unknown Author" w:date="2019-09-24T11:16:37Z">
        <w:r>
          <w:rPr/>
          <w:delText>For instance, after data analysis, we learned that at least one speaker in our data set should have been</w:delText>
        </w:r>
      </w:del>
    </w:p>
    <w:p>
      <w:pPr>
        <w:pStyle w:val="Normal"/>
        <w:numPr>
          <w:ilvl w:val="0"/>
          <w:numId w:val="18"/>
        </w:numPr>
        <w:ind w:left="365" w:hanging="365"/>
        <w:rPr/>
      </w:pPr>
      <w:del w:id="176" w:author="Unknown Author" w:date="2019-09-24T11:16:37Z">
        <w:r>
          <w:rPr/>
          <w:delText>categorized as a HURM instead of Caucasian, but it wasn’t readily apparent from their internet presence</w:delText>
        </w:r>
      </w:del>
    </w:p>
    <w:p>
      <w:pPr>
        <w:pStyle w:val="Normal"/>
        <w:spacing w:lineRule="auto" w:line="408" w:before="0" w:after="0"/>
        <w:ind w:left="-5" w:hanging="10"/>
        <w:rPr>
          <w:sz w:val="10"/>
        </w:rPr>
      </w:pPr>
      <w:del w:id="177" w:author="Unknown Author" w:date="2019-09-24T11:16:37Z">
        <w:r>
          <w:rPr/>
          <w:delText xml:space="preserve">or CV. This limitation makes two important points: that percieved identity often plays a larger role than </w:delText>
        </w:r>
      </w:del>
      <w:del w:id="178" w:author="Unknown Author" w:date="2019-09-24T11:16:37Z">
        <w:r>
          <w:rPr>
            <w:sz w:val="10"/>
          </w:rPr>
          <w:delText xml:space="preserve">138 </w:delText>
        </w:r>
      </w:del>
      <w:del w:id="179" w:author="Unknown Author" w:date="2019-09-24T11:16:37Z">
        <w:r>
          <w:rPr/>
          <w:delText>self-identification, and that we need better tools to identify members of marginalized groups.</w:delText>
        </w:r>
      </w:del>
    </w:p>
    <w:p>
      <w:pPr>
        <w:pStyle w:val="Heading1"/>
        <w:ind w:left="-5" w:hanging="10"/>
        <w:rPr/>
      </w:pPr>
      <w:r>
        <w:rPr>
          <w:b w:val="false"/>
          <w:sz w:val="10"/>
        </w:rPr>
        <w:t xml:space="preserve">139 </w:t>
      </w:r>
      <w:r>
        <w:rPr/>
        <w:t>Instituting policy change within the Department of Microbiology and Immunology</w:t>
      </w:r>
    </w:p>
    <w:p>
      <w:pPr>
        <w:pStyle w:val="Normal"/>
        <w:numPr>
          <w:ilvl w:val="0"/>
          <w:numId w:val="19"/>
        </w:numPr>
        <w:ind w:left="365" w:hanging="365"/>
        <w:rPr/>
      </w:pPr>
      <w:r>
        <w:rPr/>
        <w:t>In an attempt to promote inclusion within the Dept. M&amp;I these data were presented to faculty members and</w:t>
      </w:r>
    </w:p>
    <w:p>
      <w:pPr>
        <w:pStyle w:val="Normal"/>
        <w:numPr>
          <w:ilvl w:val="0"/>
          <w:numId w:val="19"/>
        </w:numPr>
        <w:ind w:left="365" w:hanging="365"/>
        <w:rPr/>
      </w:pPr>
      <w:r>
        <w:rPr/>
        <w:t>the dept chair (Harry Mobley). Since, trainee demographics were not represented within seminar speaker</w:t>
      </w:r>
    </w:p>
    <w:p>
      <w:pPr>
        <w:pStyle w:val="Normal"/>
        <w:numPr>
          <w:ilvl w:val="0"/>
          <w:numId w:val="19"/>
        </w:numPr>
        <w:ind w:left="365" w:hanging="365"/>
        <w:rPr/>
      </w:pPr>
      <w:r>
        <w:rPr/>
        <w:t>demographics over the past 5 years, we proposed a policy change as to how seminar speakers were being</w:t>
      </w:r>
    </w:p>
    <w:p>
      <w:pPr>
        <w:pStyle w:val="Normal"/>
        <w:numPr>
          <w:ilvl w:val="0"/>
          <w:numId w:val="19"/>
        </w:numPr>
        <w:ind w:left="365" w:hanging="365"/>
        <w:rPr/>
      </w:pPr>
      <w:r>
        <w:rPr/>
        <w:t>invited. This policy change included switching from PI invited to lab invited in an attempt to allow trainees</w:t>
      </w:r>
    </w:p>
    <w:p>
      <w:pPr>
        <w:pStyle w:val="Normal"/>
        <w:numPr>
          <w:ilvl w:val="0"/>
          <w:numId w:val="19"/>
        </w:numPr>
        <w:spacing w:lineRule="auto" w:line="393" w:before="0" w:after="611"/>
        <w:ind w:left="365" w:hanging="365"/>
        <w:rPr/>
      </w:pPr>
      <w:r>
        <w:rPr/>
        <w:t xml:space="preserve">to choose a speaker that best represented themselves. </w:t>
      </w:r>
    </w:p>
    <w:p>
      <w:pPr>
        <w:pStyle w:val="Normal"/>
        <w:numPr>
          <w:ilvl w:val="0"/>
          <w:numId w:val="19"/>
        </w:numPr>
        <w:spacing w:lineRule="auto" w:line="408" w:before="0" w:after="0"/>
        <w:rPr/>
      </w:pPr>
      <w:ins w:id="180" w:author="Unknown Author" w:date="2019-09-24T11:17:07Z">
        <w:r>
          <w:rPr/>
          <w:t xml:space="preserve">Implict biases that affect perceptions of marginalized groups are the primary issue, but we must </w:t>
        </w:r>
      </w:ins>
      <w:ins w:id="181" w:author="Unknown Author" w:date="2019-09-24T11:17:07Z">
        <w:r>
          <w:rPr>
            <w:sz w:val="10"/>
          </w:rPr>
          <w:t xml:space="preserve">134 </w:t>
        </w:r>
      </w:ins>
      <w:ins w:id="182" w:author="Unknown Author" w:date="2019-09-24T11:17:07Z">
        <w:r>
          <w:rPr/>
          <w:t>acknowledge that it is not always possible to identify members of historically under-served communities.</w:t>
        </w:r>
      </w:ins>
    </w:p>
    <w:p>
      <w:pPr>
        <w:pStyle w:val="Normal"/>
        <w:numPr>
          <w:ilvl w:val="0"/>
          <w:numId w:val="19"/>
        </w:numPr>
        <w:rPr/>
      </w:pPr>
      <w:ins w:id="183" w:author="Unknown Author" w:date="2019-09-24T11:17:07Z">
        <w:r>
          <w:rPr/>
          <w:t>For instance, after data analysis, we learned that at least one speaker in our data set should have been</w:t>
        </w:r>
      </w:ins>
    </w:p>
    <w:p>
      <w:pPr>
        <w:pStyle w:val="Normal"/>
        <w:numPr>
          <w:ilvl w:val="0"/>
          <w:numId w:val="19"/>
        </w:numPr>
        <w:rPr/>
      </w:pPr>
      <w:ins w:id="184" w:author="Unknown Author" w:date="2019-09-24T11:17:07Z">
        <w:r>
          <w:rPr/>
          <w:t>categorized as a HURM instead of Caucasian, but it wasn’t readily apparent from their internet presence</w:t>
        </w:r>
      </w:ins>
    </w:p>
    <w:p>
      <w:pPr>
        <w:pStyle w:val="Normal"/>
        <w:numPr>
          <w:ilvl w:val="0"/>
          <w:numId w:val="19"/>
        </w:numPr>
        <w:spacing w:lineRule="auto" w:line="393" w:before="0" w:after="611"/>
        <w:rPr/>
      </w:pPr>
      <w:ins w:id="185" w:author="Unknown Author" w:date="2019-09-24T11:17:07Z">
        <w:r>
          <w:rPr/>
          <w:t xml:space="preserve">or CV. This limitation makes two important points: that percieved identity often plays a larger role than </w:t>
        </w:r>
      </w:ins>
      <w:ins w:id="186" w:author="Unknown Author" w:date="2019-09-24T11:17:07Z">
        <w:r>
          <w:rPr>
            <w:sz w:val="10"/>
          </w:rPr>
          <w:t xml:space="preserve">138 </w:t>
        </w:r>
      </w:ins>
      <w:ins w:id="187" w:author="Unknown Author" w:date="2019-09-24T11:17:07Z">
        <w:r>
          <w:rPr/>
          <w:t xml:space="preserve">self-identification, and that we need better tools to identify members of marginalized groups. </w:t>
        </w:r>
      </w:ins>
      <w:ins w:id="188" w:author="Unknown Author" w:date="2019-09-24T11:17:07Z">
        <w:r>
          <w:rPr/>
          <w:t xml:space="preserve">So </w:t>
        </w:r>
      </w:ins>
      <w:del w:id="189" w:author="Unknown Author" w:date="2019-09-24T11:17:18Z">
        <w:r>
          <w:rPr/>
          <w:delText>I</w:delText>
        </w:r>
      </w:del>
      <w:ins w:id="190" w:author="Unknown Author" w:date="2019-09-24T11:17:19Z">
        <w:r>
          <w:rPr/>
          <w:t>i</w:t>
        </w:r>
      </w:ins>
      <w:r>
        <w:rPr/>
        <w:t xml:space="preserve">n addition to </w:t>
      </w:r>
      <w:del w:id="191" w:author="Unknown Author" w:date="2019-09-24T11:17:23Z">
        <w:r>
          <w:rPr/>
          <w:delText>this</w:delText>
        </w:r>
      </w:del>
      <w:ins w:id="192" w:author="Unknown Author" w:date="2019-09-24T11:17:23Z">
        <w:r>
          <w:rPr/>
          <w:t>our policy change,</w:t>
        </w:r>
      </w:ins>
      <w:r>
        <w:rPr/>
        <w:t xml:space="preserve"> we also created resources which </w:t>
      </w:r>
      <w:del w:id="193" w:author="Unknown Author" w:date="2019-09-24T11:17:31Z">
        <w:r>
          <w:rPr>
            <w:sz w:val="10"/>
          </w:rPr>
          <w:delText>145</w:delText>
          <w:tab/>
        </w:r>
      </w:del>
      <w:r>
        <w:rPr/>
        <w:t>allowed scientists to self-identify and provide host faculty with more diverse choices.</w:t>
      </w:r>
    </w:p>
    <w:p>
      <w:pPr>
        <w:pStyle w:val="Heading1"/>
        <w:ind w:left="-5" w:hanging="10"/>
        <w:rPr/>
      </w:pPr>
      <w:r>
        <w:rPr>
          <w:b w:val="false"/>
          <w:sz w:val="10"/>
        </w:rPr>
        <w:t xml:space="preserve">146 </w:t>
      </w:r>
      <w:r>
        <w:rPr/>
        <w:t>Building Diversify</w:t>
      </w:r>
    </w:p>
    <w:p>
      <w:pPr>
        <w:pStyle w:val="Normal"/>
        <w:numPr>
          <w:ilvl w:val="0"/>
          <w:numId w:val="20"/>
        </w:numPr>
        <w:ind w:left="365" w:hanging="365"/>
        <w:rPr/>
      </w:pPr>
      <w:r>
        <w:rPr/>
        <w:t>To help address this issue, we make some suggestions (Table 1) and have developed a resource to identify</w:t>
      </w:r>
    </w:p>
    <w:p>
      <w:pPr>
        <w:pStyle w:val="Normal"/>
        <w:numPr>
          <w:ilvl w:val="0"/>
          <w:numId w:val="20"/>
        </w:numPr>
        <w:ind w:left="365" w:hanging="365"/>
        <w:rPr/>
      </w:pPr>
      <w:r>
        <w:rPr/>
        <w:t>scientists who are members of marginalized and/or historically under-served groups. Motivated by a lack</w:t>
      </w:r>
    </w:p>
    <w:p>
      <w:pPr>
        <w:pStyle w:val="Normal"/>
        <w:numPr>
          <w:ilvl w:val="0"/>
          <w:numId w:val="20"/>
        </w:numPr>
        <w:spacing w:lineRule="auto" w:line="400" w:before="0" w:after="0"/>
        <w:ind w:left="365" w:hanging="365"/>
        <w:rPr/>
      </w:pPr>
      <w:r>
        <w:rPr/>
        <w:t xml:space="preserve">of such resources and inspired by similar resources–DiversifyEEB and DiversifyChemistry–we created </w:t>
      </w:r>
      <w:r>
        <w:rPr>
          <w:sz w:val="10"/>
        </w:rPr>
        <w:t xml:space="preserve">150 </w:t>
      </w:r>
      <w:r>
        <w:rPr/>
        <w:t xml:space="preserve">DiversifyMicrobiology and DiversifyImmunology. These resources are a tool for symposium organziers, </w:t>
      </w:r>
      <w:r>
        <w:rPr>
          <w:sz w:val="10"/>
        </w:rPr>
        <w:t xml:space="preserve">151 </w:t>
      </w:r>
      <w:r>
        <w:rPr/>
        <w:t>award committees, search committees and other scientists to identify individuals to diversify their pools.</w:t>
      </w:r>
    </w:p>
    <w:p>
      <w:pPr>
        <w:pStyle w:val="Normal"/>
        <w:spacing w:lineRule="auto" w:line="408" w:before="0" w:after="186"/>
        <w:ind w:left="-5" w:hanging="10"/>
        <w:rPr/>
      </w:pPr>
      <w:r>
        <w:rPr>
          <w:sz w:val="10"/>
        </w:rPr>
        <w:t xml:space="preserve">152 </w:t>
      </w:r>
      <w:r>
        <w:rPr/>
        <w:t xml:space="preserve">Additionally, we have built these as a tool for use by other fields and organizations to create their own </w:t>
      </w:r>
      <w:r>
        <w:rPr>
          <w:sz w:val="10"/>
        </w:rPr>
        <w:t xml:space="preserve">153 </w:t>
      </w:r>
      <w:r>
        <w:rPr/>
        <w:t xml:space="preserve">lists. Importantly, since these lists are compiled by self-nomination, we can ensure that only scientists </w:t>
      </w:r>
      <w:r>
        <w:rPr>
          <w:sz w:val="10"/>
        </w:rPr>
        <w:t xml:space="preserve">154 </w:t>
      </w:r>
      <w:r>
        <w:rPr/>
        <w:t>comfortable revealing their marginalized identities are included.</w:t>
      </w:r>
    </w:p>
    <w:p>
      <w:pPr>
        <w:pStyle w:val="Normal"/>
        <w:numPr>
          <w:ilvl w:val="0"/>
          <w:numId w:val="21"/>
        </w:numPr>
        <w:ind w:left="365" w:hanging="365"/>
        <w:rPr/>
      </w:pPr>
      <w:r>
        <w:rPr/>
        <w:t>The self-nomination form is a Google Form with entries logged in a private Google Sheet. This form is</w:t>
      </w:r>
    </w:p>
    <w:p>
      <w:pPr>
        <w:pStyle w:val="Normal"/>
        <w:numPr>
          <w:ilvl w:val="0"/>
          <w:numId w:val="21"/>
        </w:numPr>
        <w:ind w:left="365" w:hanging="365"/>
        <w:rPr/>
      </w:pPr>
      <w:r>
        <w:rPr/>
        <w:t>embedded within the website and can be linked to directly.</w:t>
        <w:tab/>
        <w:t>The use of a Google Forms allows us to</w:t>
      </w:r>
    </w:p>
    <w:p>
      <w:pPr>
        <w:pStyle w:val="Normal"/>
        <w:numPr>
          <w:ilvl w:val="0"/>
          <w:numId w:val="21"/>
        </w:numPr>
        <w:spacing w:lineRule="auto" w:line="408" w:before="0" w:after="0"/>
        <w:ind w:left="365" w:hanging="365"/>
        <w:rPr/>
      </w:pPr>
      <w:r>
        <w:rPr/>
        <w:t xml:space="preserve">maintain this database at no cost and gives us the flexibility to add questions or change response options </w:t>
      </w:r>
      <w:r>
        <w:rPr>
          <w:sz w:val="10"/>
        </w:rPr>
        <w:t xml:space="preserve">158 </w:t>
      </w:r>
      <w:r>
        <w:rPr/>
        <w:t xml:space="preserve">without disrupting previous responses. Entries are logged in a private spreadsheet so that entries can </w:t>
      </w:r>
      <w:r>
        <w:rPr>
          <w:sz w:val="10"/>
        </w:rPr>
        <w:t xml:space="preserve">159 </w:t>
      </w:r>
      <w:r>
        <w:rPr/>
        <w:t>be screened before being added to the public database. This screening currently includes two steps: 1.</w:t>
      </w:r>
    </w:p>
    <w:p>
      <w:pPr>
        <w:pStyle w:val="Normal"/>
        <w:numPr>
          <w:ilvl w:val="0"/>
          <w:numId w:val="22"/>
        </w:numPr>
        <w:ind w:left="365" w:hanging="365"/>
        <w:rPr/>
      </w:pPr>
      <w:r>
        <w:rPr/>
        <w:t>Confirming that each person is listed in the database only once. 2. Verifying that the submitted website is a</w:t>
      </w:r>
    </w:p>
    <w:p>
      <w:pPr>
        <w:pStyle w:val="Normal"/>
        <w:numPr>
          <w:ilvl w:val="0"/>
          <w:numId w:val="22"/>
        </w:numPr>
        <w:ind w:left="365" w:hanging="365"/>
        <w:rPr/>
      </w:pPr>
      <w:r>
        <w:rPr/>
        <w:t>professional website for the person being listed. If a person has not been listed in the database previously</w:t>
      </w:r>
    </w:p>
    <w:p>
      <w:pPr>
        <w:pStyle w:val="Normal"/>
        <w:numPr>
          <w:ilvl w:val="0"/>
          <w:numId w:val="22"/>
        </w:numPr>
        <w:spacing w:lineRule="auto" w:line="393" w:before="0" w:after="199"/>
        <w:ind w:left="365" w:hanging="365"/>
        <w:rPr/>
      </w:pPr>
      <w:r>
        <w:rPr/>
        <w:t xml:space="preserve">and passes step 2, a new entry is added to the public database spreadsheet. If a person is already listed </w:t>
      </w:r>
      <w:r>
        <w:rPr>
          <w:sz w:val="10"/>
        </w:rPr>
        <w:t xml:space="preserve">163 </w:t>
      </w:r>
      <w:r>
        <w:rPr/>
        <w:t>in the database, their information is updated to the most recent submission.</w:t>
      </w:r>
    </w:p>
    <w:p>
      <w:pPr>
        <w:pStyle w:val="Normal"/>
        <w:numPr>
          <w:ilvl w:val="0"/>
          <w:numId w:val="23"/>
        </w:numPr>
        <w:ind w:left="365" w:hanging="365"/>
        <w:rPr/>
      </w:pPr>
      <w:r>
        <w:rPr/>
        <w:t>This public spreadsheet is embedded in the website and can be open separately as a locked (uneditable)</w:t>
      </w:r>
    </w:p>
    <w:p>
      <w:pPr>
        <w:pStyle w:val="Normal"/>
        <w:numPr>
          <w:ilvl w:val="0"/>
          <w:numId w:val="23"/>
        </w:numPr>
        <w:ind w:left="365" w:hanging="365"/>
        <w:rPr/>
      </w:pPr>
      <w:r>
        <w:rPr/>
        <w:t>Google Sheet. Importantly, this allows the list to be easily searched. We have chosen to list individuals’</w:t>
      </w:r>
    </w:p>
    <w:p>
      <w:pPr>
        <w:pStyle w:val="Normal"/>
        <w:numPr>
          <w:ilvl w:val="0"/>
          <w:numId w:val="23"/>
        </w:numPr>
        <w:ind w:left="365" w:hanging="365"/>
        <w:rPr/>
      </w:pPr>
      <w:r>
        <w:rPr/>
        <w:t>academic information first in the spreadsheet to encourage a focus on academic achievement rather than</w:t>
      </w:r>
    </w:p>
    <w:p>
      <w:pPr>
        <w:pStyle w:val="Normal"/>
        <w:numPr>
          <w:ilvl w:val="0"/>
          <w:numId w:val="23"/>
        </w:numPr>
        <w:ind w:left="365" w:hanging="365"/>
        <w:rPr/>
      </w:pPr>
      <w:r>
        <w:rPr/>
        <w:t>tokenization of marginalized identities. Currently the database lists individuals in order of self-nomination</w:t>
      </w:r>
    </w:p>
    <w:p>
      <w:pPr>
        <w:pStyle w:val="Normal"/>
        <w:numPr>
          <w:ilvl w:val="0"/>
          <w:numId w:val="23"/>
        </w:numPr>
        <w:spacing w:lineRule="auto" w:line="396" w:before="0" w:after="199"/>
        <w:ind w:left="365" w:hanging="365"/>
        <w:rPr/>
      </w:pPr>
      <w:r>
        <w:rPr/>
        <w:t xml:space="preserve">but future versions will be re-sorted based on name and/or academic field to varying the individuals who </w:t>
      </w:r>
      <w:r>
        <w:rPr>
          <w:sz w:val="10"/>
        </w:rPr>
        <w:t xml:space="preserve">169 </w:t>
      </w:r>
      <w:r>
        <w:rPr/>
        <w:t>may receive more attention for simply being at the top of the list.</w:t>
      </w:r>
    </w:p>
    <w:p>
      <w:pPr>
        <w:pStyle w:val="Normal"/>
        <w:numPr>
          <w:ilvl w:val="0"/>
          <w:numId w:val="24"/>
        </w:numPr>
        <w:ind w:left="365" w:hanging="365"/>
        <w:rPr/>
      </w:pPr>
      <w:r>
        <w:rPr/>
        <w:t>The website provides an interface to the Google forms and spreadsheets with template pages for viewing</w:t>
      </w:r>
    </w:p>
    <w:p>
      <w:pPr>
        <w:pStyle w:val="Normal"/>
        <w:numPr>
          <w:ilvl w:val="0"/>
          <w:numId w:val="24"/>
        </w:numPr>
        <w:ind w:left="365" w:hanging="365"/>
        <w:rPr/>
      </w:pPr>
      <w:r>
        <w:rPr/>
        <w:t>the list, adding a name to the list, and finding additional resources. Importantly, our website creation tool</w:t>
      </w:r>
    </w:p>
    <w:p>
      <w:pPr>
        <w:pStyle w:val="Normal"/>
        <w:numPr>
          <w:ilvl w:val="0"/>
          <w:numId w:val="24"/>
        </w:numPr>
        <w:ind w:left="365" w:hanging="365"/>
        <w:rPr/>
      </w:pPr>
      <w:r>
        <w:rPr/>
        <w:t>is hosted for free by GitHub, which provides a free website for each GitHub organization. Basic tools and</w:t>
      </w:r>
    </w:p>
    <w:p>
      <w:pPr>
        <w:pStyle w:val="Normal"/>
        <w:numPr>
          <w:ilvl w:val="0"/>
          <w:numId w:val="24"/>
        </w:numPr>
        <w:spacing w:lineRule="auto" w:line="393" w:before="0" w:after="615"/>
        <w:ind w:left="365" w:hanging="365"/>
        <w:rPr/>
      </w:pPr>
      <w:r>
        <w:rPr/>
        <w:t xml:space="preserve">skills required to set up a Diversify site include knowledge of, or experience with, the version control tool git, </w:t>
      </w:r>
      <w:r>
        <w:rPr>
          <w:sz w:val="10"/>
        </w:rPr>
        <w:t xml:space="preserve">174 </w:t>
      </w:r>
      <w:r>
        <w:rPr/>
        <w:t xml:space="preserve">the webtool GitHub, and a text editor. A tutorial in the DiversifyMicrobiology repository on GitHub provides </w:t>
      </w:r>
      <w:r>
        <w:rPr>
          <w:sz w:val="10"/>
        </w:rPr>
        <w:t xml:space="preserve">175 </w:t>
      </w:r>
      <w:r>
        <w:rPr/>
        <w:t>links to these resources and instructions for adapting the tool to your own field.</w:t>
      </w:r>
    </w:p>
    <w:p>
      <w:pPr>
        <w:pStyle w:val="Heading1"/>
        <w:ind w:left="-5" w:hanging="10"/>
        <w:rPr/>
      </w:pPr>
      <w:r>
        <w:rPr>
          <w:b w:val="false"/>
          <w:sz w:val="10"/>
        </w:rPr>
        <w:t xml:space="preserve">176 </w:t>
      </w:r>
      <w:r>
        <w:rPr/>
        <w:t>Conclusion</w:t>
      </w:r>
    </w:p>
    <w:p>
      <w:pPr>
        <w:pStyle w:val="Normal"/>
        <w:numPr>
          <w:ilvl w:val="0"/>
          <w:numId w:val="25"/>
        </w:numPr>
        <w:ind w:left="365" w:hanging="365"/>
        <w:rPr/>
      </w:pPr>
      <w:r>
        <w:rPr/>
        <w:t>To increase the retention of white women and HURMS in STEM, they must also be represented as experts.</w:t>
      </w:r>
    </w:p>
    <w:p>
      <w:pPr>
        <w:pStyle w:val="Normal"/>
        <w:numPr>
          <w:ilvl w:val="0"/>
          <w:numId w:val="25"/>
        </w:numPr>
        <w:ind w:left="365" w:hanging="365"/>
        <w:rPr/>
      </w:pPr>
      <w:r>
        <w:rPr/>
        <w:t xml:space="preserve">However, the invited speaker diversity at one department does not represent the diversity of trainees. There </w:t>
      </w:r>
      <w:r>
        <w:rPr>
          <w:sz w:val="10"/>
        </w:rPr>
        <w:t>179</w:t>
        <w:tab/>
      </w:r>
      <w:r>
        <w:rPr/>
        <w:t>is a lack of research on invited speakers examining factors other than gender. To facilite the identification</w:t>
      </w:r>
    </w:p>
    <w:p>
      <w:pPr>
        <w:pStyle w:val="Normal"/>
        <w:spacing w:lineRule="auto" w:line="396" w:before="0" w:after="608"/>
        <w:ind w:left="-5" w:hanging="10"/>
        <w:rPr/>
      </w:pPr>
      <w:r>
        <w:rPr>
          <w:sz w:val="10"/>
        </w:rPr>
        <w:t xml:space="preserve">180 </w:t>
      </w:r>
      <w:r>
        <w:rPr/>
        <w:t xml:space="preserve">and recruitment of individuals in these historically under-served groups, we have built a tool to create </w:t>
      </w:r>
      <w:r>
        <w:rPr>
          <w:sz w:val="10"/>
        </w:rPr>
        <w:t xml:space="preserve">181 </w:t>
      </w:r>
      <w:r>
        <w:rPr/>
        <w:t>self-nominated, field-specific lists.</w:t>
      </w:r>
    </w:p>
    <w:p>
      <w:pPr>
        <w:pStyle w:val="Heading1"/>
        <w:ind w:left="-5" w:hanging="10"/>
        <w:rPr/>
      </w:pPr>
      <w:r>
        <w:rPr>
          <w:b w:val="false"/>
          <w:sz w:val="10"/>
        </w:rPr>
        <w:t xml:space="preserve">182 </w:t>
      </w:r>
      <w:r>
        <w:rPr/>
        <w:t>Acknowledgements</w:t>
      </w:r>
    </w:p>
    <w:p>
      <w:pPr>
        <w:pStyle w:val="Normal"/>
        <w:numPr>
          <w:ilvl w:val="0"/>
          <w:numId w:val="26"/>
        </w:numPr>
        <w:ind w:left="365" w:hanging="365"/>
        <w:rPr/>
      </w:pPr>
      <w:r>
        <w:rPr/>
        <w:t>We thank Drs. Beth Moore and Harry Mobley and the Department of Microbiology &amp; Immunology, University</w:t>
      </w:r>
    </w:p>
    <w:p>
      <w:pPr>
        <w:pStyle w:val="Normal"/>
        <w:numPr>
          <w:ilvl w:val="0"/>
          <w:numId w:val="26"/>
        </w:numPr>
        <w:spacing w:lineRule="auto" w:line="393" w:before="0" w:after="610"/>
        <w:ind w:left="365" w:hanging="365"/>
        <w:rPr/>
      </w:pPr>
      <w:r>
        <w:rPr/>
        <w:t xml:space="preserve">of Michigan for their input and financial support that enabled publication of our manuscript. We would also </w:t>
      </w:r>
      <w:r>
        <w:rPr>
          <w:sz w:val="10"/>
        </w:rPr>
        <w:t xml:space="preserve">185 </w:t>
      </w:r>
      <w:r>
        <w:rPr/>
        <w:t>like to acknowledge Nick Lesniak and Dr. Ariangela Kozick for their comments and suggestions.</w:t>
      </w:r>
    </w:p>
    <w:p>
      <w:pPr>
        <w:pStyle w:val="Heading1"/>
        <w:ind w:left="-5" w:hanging="10"/>
        <w:rPr/>
      </w:pPr>
      <w:r>
        <w:rPr>
          <w:b w:val="false"/>
          <w:sz w:val="10"/>
        </w:rPr>
        <w:t xml:space="preserve">186 </w:t>
      </w:r>
      <w:r>
        <w:rPr/>
        <w:t>Author Contributions</w:t>
      </w:r>
    </w:p>
    <w:p>
      <w:pPr>
        <w:pStyle w:val="Normal"/>
        <w:numPr>
          <w:ilvl w:val="0"/>
          <w:numId w:val="27"/>
        </w:numPr>
        <w:ind w:left="365" w:hanging="365"/>
        <w:rPr/>
      </w:pPr>
      <w:r>
        <w:rPr/>
        <w:t>A.K.H. collected the data, assigned demographics, analyzed the data, and created the website.</w:t>
        <w:tab/>
        <w:t>R.M.P.</w:t>
      </w:r>
    </w:p>
    <w:p>
      <w:pPr>
        <w:pStyle w:val="Normal"/>
        <w:numPr>
          <w:ilvl w:val="0"/>
          <w:numId w:val="27"/>
        </w:numPr>
        <w:spacing w:lineRule="auto" w:line="393" w:before="0" w:after="609"/>
        <w:ind w:left="365" w:hanging="365"/>
        <w:rPr/>
      </w:pPr>
      <w:r>
        <w:rPr/>
        <w:t xml:space="preserve">created the Google lists, forms, and website content and the description of their maintenance. J.L. wrote </w:t>
      </w:r>
      <w:r>
        <w:rPr>
          <w:sz w:val="10"/>
        </w:rPr>
        <w:t xml:space="preserve">189 </w:t>
      </w:r>
      <w:r>
        <w:rPr/>
        <w:t>the introduction</w:t>
      </w:r>
      <w:ins w:id="194" w:author="Libertucci, Josie" w:date="2019-09-23T15:29:00Z">
        <w:r>
          <w:rPr/>
          <w:t xml:space="preserve">, </w:t>
        </w:r>
      </w:ins>
      <w:del w:id="195" w:author="Libertucci, Josie" w:date="2019-09-23T15:29:00Z">
        <w:r>
          <w:rPr/>
          <w:delText xml:space="preserve"> and </w:delText>
        </w:r>
      </w:del>
      <w:r>
        <w:rPr/>
        <w:t>provided conceptual advice</w:t>
      </w:r>
      <w:ins w:id="196" w:author="Libertucci, Josie" w:date="2019-09-23T15:29:00Z">
        <w:r>
          <w:rPr/>
          <w:t xml:space="preserve">, and facilitated the policy change </w:t>
        </w:r>
      </w:ins>
      <w:ins w:id="197" w:author="Libertucci, Josie" w:date="2019-09-23T15:30:00Z">
        <w:r>
          <w:rPr/>
          <w:t xml:space="preserve">to the Department of Microbiology and Immunology </w:t>
        </w:r>
      </w:ins>
      <w:ins w:id="198" w:author="Libertucci, Josie" w:date="2019-09-23T15:29:00Z">
        <w:r>
          <w:rPr/>
          <w:t>with A.K.H</w:t>
        </w:r>
      </w:ins>
      <w:r>
        <w:rPr/>
        <w:t>. All authors contributed to preparing the final manuscript.</w:t>
      </w:r>
    </w:p>
    <w:p>
      <w:pPr>
        <w:pStyle w:val="Heading1"/>
        <w:ind w:left="-5" w:hanging="10"/>
        <w:rPr/>
      </w:pPr>
      <w:r>
        <w:rPr>
          <w:b w:val="false"/>
          <w:sz w:val="10"/>
        </w:rPr>
        <w:t xml:space="preserve">190 </w:t>
      </w:r>
      <w:r>
        <w:rPr/>
        <w:t>Code and data availability</w:t>
      </w:r>
    </w:p>
    <w:p>
      <w:pPr>
        <w:pStyle w:val="Normal"/>
        <w:numPr>
          <w:ilvl w:val="0"/>
          <w:numId w:val="28"/>
        </w:numPr>
        <w:ind w:left="1564" w:hanging="1564"/>
        <w:rPr/>
      </w:pPr>
      <w:r>
        <w:rPr/>
        <w:t>The anonymized data, code for all analysis steps, and an Rmarkdown version of this manuscript is available</w:t>
      </w:r>
    </w:p>
    <w:p>
      <w:pPr>
        <w:pStyle w:val="Normal"/>
        <w:numPr>
          <w:ilvl w:val="0"/>
          <w:numId w:val="28"/>
        </w:numPr>
        <w:spacing w:before="0" w:after="159"/>
        <w:ind w:left="1564" w:hanging="1564"/>
        <w:rPr/>
      </w:pPr>
      <w:r>
        <w:rPr/>
        <w:t xml:space="preserve">at </w:t>
      </w:r>
      <w:hyperlink r:id="rId2">
        <w:r>
          <w:rPr>
            <w:rStyle w:val="ListLabel343"/>
          </w:rPr>
          <w:t>https://github.com/akhagan/Hagan_SpeakerDiversity_XXXX_2019/.</w:t>
        </w:r>
      </w:hyperlink>
      <w:r>
        <w:rPr/>
        <w:t xml:space="preserve"> Template and complete instructions</w:t>
      </w:r>
    </w:p>
    <w:p>
      <w:pPr>
        <w:pStyle w:val="Normal"/>
        <w:numPr>
          <w:ilvl w:val="0"/>
          <w:numId w:val="28"/>
        </w:numPr>
        <w:ind w:left="1564" w:hanging="1564"/>
        <w:rPr/>
      </w:pPr>
      <w:r>
        <w:rPr/>
        <w:t xml:space="preserve">for generating a field-specific Diversity website are available at </w:t>
      </w:r>
      <w:hyperlink r:id="rId3">
        <w:r>
          <w:rPr>
            <w:rStyle w:val="ListLabel343"/>
          </w:rPr>
          <w:t>https://github.com/diversifymicrobiology/</w:t>
        </w:r>
      </w:hyperlink>
    </w:p>
    <w:p>
      <w:pPr>
        <w:pStyle w:val="Normal"/>
        <w:numPr>
          <w:ilvl w:val="0"/>
          <w:numId w:val="28"/>
        </w:numPr>
        <w:ind w:left="1564" w:hanging="1564"/>
        <w:rPr/>
      </w:pPr>
      <w:hyperlink r:id="rId4">
        <w:r>
          <w:rPr>
            <w:rStyle w:val="ListLabel343"/>
          </w:rPr>
          <w:t>DiversifyMicrobiology.github.io/.</w:t>
        </w:r>
      </w:hyperlink>
    </w:p>
    <w:p>
      <w:pPr>
        <w:pStyle w:val="Normal"/>
        <w:spacing w:lineRule="auto" w:line="259" w:before="0" w:after="223"/>
        <w:ind w:left="365" w:hanging="0"/>
        <w:jc w:val="left"/>
        <w:rPr/>
      </w:pPr>
      <w:commentRangeStart w:id="21"/>
      <w:r>
        <w:rPr/>
        <w:drawing>
          <wp:inline distT="0" distB="0" distL="0" distR="0">
            <wp:extent cx="5943600" cy="5943600"/>
            <wp:effectExtent l="0" t="0" r="0" b="0"/>
            <wp:docPr id="1" name="Picture 4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7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1"/>
      <w:r>
        <w:commentReference w:id="21"/>
      </w:r>
      <w:r>
        <w:rPr/>
      </w:r>
    </w:p>
    <w:p>
      <w:pPr>
        <w:pStyle w:val="Normal"/>
        <w:rPr/>
      </w:pPr>
      <w:r>
        <w:rPr/>
        <w:t xml:space="preserve">Figure 1: </w:t>
      </w:r>
      <w:r>
        <w:rPr>
          <w:b/>
        </w:rPr>
        <w:t xml:space="preserve">The demographics of invited speakers, hosting faculty, and trainees. </w:t>
      </w:r>
      <w:r>
        <w:rPr/>
        <w:t>A) The proportion of women in each academic role. B) The proportion of each academic role represented by individuals that are Caucasian (left), Historically Underrepresented Minorities (HURM, center) or International (right). C-D)The percent of lectureships awarded to individuals that are C) Caucasian, HURM, International or D) Caucasian or Non-Caucasian by gender.</w:t>
      </w:r>
    </w:p>
    <w:p>
      <w:pPr>
        <w:pStyle w:val="Normal"/>
        <w:numPr>
          <w:ilvl w:val="0"/>
          <w:numId w:val="28"/>
        </w:numPr>
        <w:spacing w:before="0" w:after="2085"/>
        <w:ind w:left="1564" w:hanging="1564"/>
        <w:rPr/>
      </w:pPr>
      <w:ins w:id="199" w:author="Libertucci, Josie" w:date="2019-09-23T15:27:00Z">
        <w:r>
          <w:rPr/>
        </w:r>
      </w:ins>
    </w:p>
    <w:p>
      <w:pPr>
        <w:pStyle w:val="Normal"/>
        <w:numPr>
          <w:ilvl w:val="0"/>
          <w:numId w:val="28"/>
        </w:numPr>
        <w:spacing w:before="0" w:after="2085"/>
        <w:ind w:left="1564" w:hanging="1564"/>
        <w:rPr/>
      </w:pPr>
      <w:commentRangeStart w:id="22"/>
      <w:r>
        <w:rPr/>
        <w:t>Table 1: List of suggestions and resources to increase invited speaker diversity.</w:t>
      </w:r>
      <w:commentRangeEnd w:id="22"/>
      <w:r>
        <w:commentReference w:id="22"/>
      </w:r>
      <w:r>
        <w:rPr/>
      </w:r>
    </w:p>
    <w:p>
      <w:pPr>
        <w:pStyle w:val="Normal"/>
        <w:spacing w:lineRule="auto" w:line="259" w:before="0" w:after="0"/>
        <w:ind w:left="0" w:right="467" w:hanging="0"/>
        <w:jc w:val="left"/>
        <w:rPr/>
      </w:pPr>
      <w:r>
        <w:rPr>
          <w:sz w:val="10"/>
        </w:rPr>
        <w:t>196</w:t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450850</wp:posOffset>
                </wp:positionH>
                <wp:positionV relativeFrom="paragraph">
                  <wp:posOffset>-1387475</wp:posOffset>
                </wp:positionV>
                <wp:extent cx="5349875" cy="2813050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9875" cy="28130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text" w:leftFromText="0" w:rightFromText="0" w:tblpX="833" w:tblpY="-2185" w:topFromText="0" w:vertAnchor="text"/>
                              <w:tblW w:w="8425" w:type="dxa"/>
                              <w:jc w:val="left"/>
                              <w:tblInd w:w="0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CellMar>
                                <w:top w:w="129" w:type="dxa"/>
                                <w:left w:w="119" w:type="dxa"/>
                                <w:bottom w:w="0" w:type="dxa"/>
                                <w:right w:w="115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1893"/>
                              <w:gridCol w:w="3119"/>
                              <w:gridCol w:w="3413"/>
                            </w:tblGrid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18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BFBFBF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Suggestion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BFBFBF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color="auto" w:fill="BFBFBF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Resource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0" w:hRule="atLeast"/>
                              </w:trPr>
                              <w:tc>
                                <w:tcPr>
                                  <w:tcW w:w="18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</w:rPr>
                                    <w:t>Lab-invited speakers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</w:rPr>
                                    <w:t>Faculty members can request suggestions from trainees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16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4" w:hRule="atLeast"/>
                              </w:trPr>
                              <w:tc>
                                <w:tcPr>
                                  <w:tcW w:w="18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</w:rPr>
                                    <w:t>Use a list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</w:rPr>
                                    <w:t>Many lists of scientists from under-represented and underserved groups are available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129"/>
                                    <w:ind w:left="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</w:rPr>
                                    <w:t>https://DiversifyMicrobiology.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</w:rPr>
                                    <w:t>github.io/resources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4" w:hRule="atLeast"/>
                              </w:trPr>
                              <w:tc>
                                <w:tcPr>
                                  <w:tcW w:w="18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</w:rPr>
                                    <w:t>Create a list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1" w:right="348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</w:rPr>
                                    <w:t>Use the GitHub template create a self-nomination list and resource for your field</w:t>
                                  </w:r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129"/>
                                    <w:ind w:left="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</w:rPr>
                                    <w:t>https://github.com/diversifymicrobiology/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1"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18"/>
                                    </w:rPr>
                                    <w:t>DiversifyMicrobiology.github.io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4" w:hRule="atLeast"/>
                              </w:trPr>
                              <w:tc>
                                <w:tcPr>
                                  <w:tcW w:w="189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0" w:hanging="0"/>
                                    <w:jc w:val="left"/>
                                    <w:rPr/>
                                  </w:pPr>
                                  <w:bookmarkStart w:id="2" w:name="__UnoMark__1101_3145025022"/>
                                  <w:bookmarkEnd w:id="2"/>
                                  <w:r>
                                    <w:rPr>
                                      <w:sz w:val="18"/>
                                    </w:rPr>
                                    <w:t>Highlight the journey</w:t>
                                  </w:r>
                                  <w:bookmarkStart w:id="3" w:name="__UnoMark__1102_3145025022"/>
                                  <w:bookmarkEnd w:id="3"/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0"/>
                                    <w:ind w:left="1" w:right="405" w:hanging="0"/>
                                    <w:jc w:val="left"/>
                                    <w:rPr/>
                                  </w:pPr>
                                  <w:bookmarkStart w:id="4" w:name="__UnoMark__1103_3145025022"/>
                                  <w:bookmarkEnd w:id="4"/>
                                  <w:r>
                                    <w:rPr>
                                      <w:sz w:val="18"/>
                                    </w:rPr>
                                    <w:t>Invite all speakers to spend a few moments describing their personal science journey</w:t>
                                  </w:r>
                                  <w:bookmarkStart w:id="5" w:name="__UnoMark__1104_3145025022"/>
                                  <w:bookmarkEnd w:id="5"/>
                                </w:p>
                              </w:tc>
                              <w:tc>
                                <w:tcPr>
                                  <w:tcW w:w="34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  <w:insideH w:val="single" w:sz="2" w:space="0" w:color="000000"/>
                                    <w:insideV w:val="single" w:sz="2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59" w:before="0" w:after="160"/>
                                    <w:ind w:left="0" w:hanging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  <w:bookmarkStart w:id="6" w:name="__UnoMark__1105_3145025022"/>
                                  <w:bookmarkStart w:id="7" w:name="__UnoMark__1105_3145025022"/>
                                  <w:bookmarkEnd w:id="7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21.25pt;height:221.5pt;mso-wrap-distance-left:0pt;mso-wrap-distance-right:0pt;mso-wrap-distance-top:0pt;mso-wrap-distance-bottom:0pt;margin-top:-109.25pt;mso-position-vertical-relative:text;margin-left:35.5pt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text" w:leftFromText="0" w:rightFromText="0" w:tblpX="833" w:tblpY="-2185" w:topFromText="0" w:vertAnchor="text"/>
                        <w:tblW w:w="8425" w:type="dxa"/>
                        <w:jc w:val="left"/>
                        <w:tblInd w:w="0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CellMar>
                          <w:top w:w="129" w:type="dxa"/>
                          <w:left w:w="119" w:type="dxa"/>
                          <w:bottom w:w="0" w:type="dxa"/>
                          <w:right w:w="115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1893"/>
                        <w:gridCol w:w="3119"/>
                        <w:gridCol w:w="3413"/>
                      </w:tblGrid>
                      <w:tr>
                        <w:trPr>
                          <w:trHeight w:val="371" w:hRule="atLeast"/>
                        </w:trPr>
                        <w:tc>
                          <w:tcPr>
                            <w:tcW w:w="18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BFBFBF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sz w:val="18"/>
                              </w:rPr>
                              <w:t>Suggestion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BFBFBF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1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color="auto" w:fill="BFBFBF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1" w:hanging="0"/>
                              <w:jc w:val="left"/>
                              <w:rPr/>
                            </w:pPr>
                            <w:r>
                              <w:rPr>
                                <w:b/>
                                <w:sz w:val="18"/>
                              </w:rPr>
                              <w:t>Resource</w:t>
                            </w:r>
                          </w:p>
                        </w:tc>
                      </w:tr>
                      <w:tr>
                        <w:trPr>
                          <w:trHeight w:val="740" w:hRule="atLeast"/>
                        </w:trPr>
                        <w:tc>
                          <w:tcPr>
                            <w:tcW w:w="18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</w:rPr>
                              <w:t>Lab-invited speakers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1"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</w:rPr>
                              <w:t>Faculty members can request suggestions from trainees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160"/>
                              <w:ind w:lef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1104" w:hRule="atLeast"/>
                        </w:trPr>
                        <w:tc>
                          <w:tcPr>
                            <w:tcW w:w="18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</w:rPr>
                              <w:t>Use a list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1"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</w:rPr>
                              <w:t>Many lists of scientists from under-represented and underserved groups are available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9" w:before="0" w:after="129"/>
                              <w:ind w:left="1"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</w:rPr>
                              <w:t>https://DiversifyMicrobiology.</w:t>
                            </w:r>
                          </w:p>
                          <w:p>
                            <w:pPr>
                              <w:pStyle w:val="Normal"/>
                              <w:spacing w:lineRule="auto" w:line="259" w:before="0" w:after="0"/>
                              <w:ind w:left="1"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</w:rPr>
                              <w:t>github.io/resources</w:t>
                            </w:r>
                          </w:p>
                        </w:tc>
                      </w:tr>
                      <w:tr>
                        <w:trPr>
                          <w:trHeight w:val="1104" w:hRule="atLeast"/>
                        </w:trPr>
                        <w:tc>
                          <w:tcPr>
                            <w:tcW w:w="18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</w:rPr>
                              <w:t>Create a list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1" w:right="348"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</w:rPr>
                              <w:t>Use the GitHub template create a self-nomination list and resource for your field</w:t>
                            </w:r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9" w:before="0" w:after="129"/>
                              <w:ind w:left="1"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</w:rPr>
                              <w:t>https://github.com/diversifymicrobiology/</w:t>
                            </w:r>
                          </w:p>
                          <w:p>
                            <w:pPr>
                              <w:pStyle w:val="Normal"/>
                              <w:spacing w:lineRule="auto" w:line="259" w:before="0" w:after="0"/>
                              <w:ind w:left="1" w:hanging="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</w:rPr>
                              <w:t>DiversifyMicrobiology.github.io</w:t>
                            </w:r>
                          </w:p>
                        </w:tc>
                      </w:tr>
                      <w:tr>
                        <w:trPr>
                          <w:trHeight w:val="1104" w:hRule="atLeast"/>
                        </w:trPr>
                        <w:tc>
                          <w:tcPr>
                            <w:tcW w:w="189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0" w:hanging="0"/>
                              <w:jc w:val="left"/>
                              <w:rPr/>
                            </w:pPr>
                            <w:bookmarkStart w:id="8" w:name="__UnoMark__1101_3145025022"/>
                            <w:bookmarkEnd w:id="8"/>
                            <w:r>
                              <w:rPr>
                                <w:sz w:val="18"/>
                              </w:rPr>
                              <w:t>Highlight the journey</w:t>
                            </w:r>
                            <w:bookmarkStart w:id="9" w:name="__UnoMark__1102_3145025022"/>
                            <w:bookmarkEnd w:id="9"/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0"/>
                              <w:ind w:left="1" w:right="405" w:hanging="0"/>
                              <w:jc w:val="left"/>
                              <w:rPr/>
                            </w:pPr>
                            <w:bookmarkStart w:id="10" w:name="__UnoMark__1103_3145025022"/>
                            <w:bookmarkEnd w:id="10"/>
                            <w:r>
                              <w:rPr>
                                <w:sz w:val="18"/>
                              </w:rPr>
                              <w:t>Invite all speakers to spend a few moments describing their personal science journey</w:t>
                            </w:r>
                            <w:bookmarkStart w:id="11" w:name="__UnoMark__1104_3145025022"/>
                            <w:bookmarkEnd w:id="11"/>
                          </w:p>
                        </w:tc>
                        <w:tc>
                          <w:tcPr>
                            <w:tcW w:w="34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  <w:insideH w:val="single" w:sz="2" w:space="0" w:color="000000"/>
                              <w:insideV w:val="single" w:sz="2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59" w:before="0" w:after="160"/>
                              <w:ind w:lef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  <w:bookmarkStart w:id="12" w:name="__UnoMark__1105_3145025022"/>
                            <w:bookmarkStart w:id="13" w:name="__UnoMark__1105_3145025022"/>
                            <w:bookmarkEnd w:id="13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1"/>
        <w:ind w:left="-5" w:hanging="10"/>
        <w:rPr/>
      </w:pPr>
      <w:r>
        <w:rPr>
          <w:b w:val="false"/>
          <w:sz w:val="10"/>
        </w:rPr>
        <w:t xml:space="preserve">197 </w:t>
      </w:r>
      <w:r>
        <w:rPr/>
        <w:t>References</w:t>
      </w:r>
    </w:p>
    <w:p>
      <w:pPr>
        <w:pStyle w:val="Normal"/>
        <w:spacing w:lineRule="auto" w:line="405" w:before="0" w:after="210"/>
        <w:ind w:left="-5" w:hanging="10"/>
        <w:rPr/>
      </w:pPr>
      <w:r>
        <w:rPr>
          <w:sz w:val="10"/>
        </w:rPr>
        <w:t xml:space="preserve">198 </w:t>
      </w:r>
      <w:r>
        <w:rPr/>
        <w:t xml:space="preserve">1. 2012. Colloquy on minority males in science, technology, engineering, and mathematics. National </w:t>
      </w:r>
      <w:r>
        <w:rPr>
          <w:sz w:val="10"/>
        </w:rPr>
        <w:t xml:space="preserve">199 </w:t>
      </w:r>
      <w:r>
        <w:rPr/>
        <w:t>Academies Press.</w:t>
      </w:r>
    </w:p>
    <w:p>
      <w:pPr>
        <w:pStyle w:val="Normal"/>
        <w:spacing w:lineRule="auto" w:line="420" w:before="0" w:after="199"/>
        <w:ind w:left="-5" w:hanging="10"/>
        <w:rPr/>
      </w:pPr>
      <w:r>
        <w:rPr>
          <w:sz w:val="10"/>
        </w:rPr>
        <w:t xml:space="preserve">200 </w:t>
      </w:r>
      <w:r>
        <w:rPr/>
        <w:t xml:space="preserve">2. </w:t>
      </w:r>
      <w:r>
        <w:rPr>
          <w:b/>
        </w:rPr>
        <w:t>Coe IR</w:t>
      </w:r>
      <w:r>
        <w:rPr/>
        <w:t xml:space="preserve">, </w:t>
      </w:r>
      <w:r>
        <w:rPr>
          <w:b/>
        </w:rPr>
        <w:t>Wiley R</w:t>
      </w:r>
      <w:r>
        <w:rPr/>
        <w:t xml:space="preserve">, </w:t>
      </w:r>
      <w:r>
        <w:rPr>
          <w:b/>
        </w:rPr>
        <w:t>Bekker L-G</w:t>
      </w:r>
      <w:r>
        <w:rPr/>
        <w:t xml:space="preserve">. 2019. Organisational best practices towards gender equality in science </w:t>
      </w:r>
      <w:r>
        <w:rPr>
          <w:sz w:val="10"/>
        </w:rPr>
        <w:t xml:space="preserve">201 </w:t>
      </w:r>
      <w:r>
        <w:rPr/>
        <w:t xml:space="preserve">and medicine. The Lancet </w:t>
      </w:r>
      <w:r>
        <w:rPr>
          <w:b/>
        </w:rPr>
        <w:t>393</w:t>
      </w:r>
      <w:r>
        <w:rPr/>
        <w:t>:587–593. doi</w:t>
      </w:r>
      <w:hyperlink r:id="rId6">
        <w:r>
          <w:rPr>
            <w:rStyle w:val="ListLabel343"/>
          </w:rPr>
          <w:t>:10.1016/s0140-6736(18)33188-x.</w:t>
        </w:r>
      </w:hyperlink>
    </w:p>
    <w:p>
      <w:pPr>
        <w:pStyle w:val="Normal"/>
        <w:spacing w:lineRule="auto" w:line="420" w:before="0" w:after="199"/>
        <w:ind w:left="-5" w:hanging="10"/>
        <w:rPr/>
      </w:pPr>
      <w:r>
        <w:rPr>
          <w:sz w:val="10"/>
        </w:rPr>
        <w:t xml:space="preserve">202 </w:t>
      </w:r>
      <w:r>
        <w:rPr/>
        <w:t xml:space="preserve">3. </w:t>
      </w:r>
      <w:r>
        <w:rPr>
          <w:b/>
        </w:rPr>
        <w:t>Eagly AH</w:t>
      </w:r>
      <w:r>
        <w:rPr/>
        <w:t xml:space="preserve">, </w:t>
      </w:r>
      <w:r>
        <w:rPr>
          <w:b/>
        </w:rPr>
        <w:t>Steffen VJ</w:t>
      </w:r>
      <w:r>
        <w:rPr/>
        <w:t xml:space="preserve">. 1984. Gender stereotypes stem from the distribution of women and men into </w:t>
      </w:r>
      <w:r>
        <w:rPr>
          <w:sz w:val="10"/>
        </w:rPr>
        <w:t xml:space="preserve">203 </w:t>
      </w:r>
      <w:r>
        <w:rPr/>
        <w:t xml:space="preserve">social roles. Journal of Personality and Social Psychology </w:t>
      </w:r>
      <w:r>
        <w:rPr>
          <w:b/>
        </w:rPr>
        <w:t>46</w:t>
      </w:r>
      <w:r>
        <w:rPr/>
        <w:t>:735–754. doi</w:t>
      </w:r>
      <w:hyperlink r:id="rId7">
        <w:r>
          <w:rPr>
            <w:rStyle w:val="ListLabel343"/>
          </w:rPr>
          <w:t>:10.1037/0022-3514.46.4.735.</w:t>
        </w:r>
      </w:hyperlink>
    </w:p>
    <w:p>
      <w:pPr>
        <w:pStyle w:val="Normal"/>
        <w:spacing w:lineRule="auto" w:line="420" w:before="0" w:after="199"/>
        <w:ind w:left="-5" w:hanging="10"/>
        <w:rPr/>
      </w:pPr>
      <w:r>
        <w:rPr>
          <w:sz w:val="10"/>
        </w:rPr>
        <w:t>204</w:t>
        <w:tab/>
      </w:r>
      <w:r>
        <w:rPr/>
        <w:t xml:space="preserve">4. </w:t>
      </w:r>
      <w:r>
        <w:rPr>
          <w:b/>
        </w:rPr>
        <w:t>Carter AJ</w:t>
      </w:r>
      <w:r>
        <w:rPr/>
        <w:t xml:space="preserve">, </w:t>
      </w:r>
      <w:r>
        <w:rPr>
          <w:b/>
        </w:rPr>
        <w:t>Croft A</w:t>
      </w:r>
      <w:r>
        <w:rPr/>
        <w:t xml:space="preserve">, </w:t>
      </w:r>
      <w:r>
        <w:rPr>
          <w:b/>
        </w:rPr>
        <w:t>Lukas D</w:t>
      </w:r>
      <w:r>
        <w:rPr/>
        <w:t xml:space="preserve">, </w:t>
      </w:r>
      <w:r>
        <w:rPr>
          <w:b/>
        </w:rPr>
        <w:t>Sandstrom GM</w:t>
      </w:r>
      <w:r>
        <w:rPr/>
        <w:t xml:space="preserve">. 2018. Women’s visibility in academic seminars: Women </w:t>
      </w:r>
      <w:r>
        <w:rPr>
          <w:sz w:val="10"/>
        </w:rPr>
        <w:t>205</w:t>
        <w:tab/>
      </w:r>
      <w:r>
        <w:rPr/>
        <w:t xml:space="preserve">ask fewer questions than men. PLOS ONE </w:t>
      </w:r>
      <w:r>
        <w:rPr>
          <w:b/>
        </w:rPr>
        <w:t>13</w:t>
      </w:r>
      <w:r>
        <w:rPr/>
        <w:t>:e0202743. doi</w:t>
      </w:r>
      <w:hyperlink r:id="rId8">
        <w:r>
          <w:rPr>
            <w:rStyle w:val="ListLabel343"/>
          </w:rPr>
          <w:t>:10.1371/journal.pone.0202743.</w:t>
        </w:r>
      </w:hyperlink>
    </w:p>
    <w:p>
      <w:pPr>
        <w:pStyle w:val="Normal"/>
        <w:spacing w:lineRule="auto" w:line="420" w:before="0" w:after="199"/>
        <w:ind w:left="-5" w:hanging="10"/>
        <w:rPr/>
      </w:pPr>
      <w:r>
        <w:rPr>
          <w:sz w:val="10"/>
        </w:rPr>
        <w:t xml:space="preserve">206 </w:t>
      </w:r>
      <w:r>
        <w:rPr/>
        <w:t xml:space="preserve">5. </w:t>
      </w:r>
      <w:r>
        <w:rPr>
          <w:b/>
        </w:rPr>
        <w:t>Kalejta RF</w:t>
      </w:r>
      <w:r>
        <w:rPr/>
        <w:t xml:space="preserve">, </w:t>
      </w:r>
      <w:r>
        <w:rPr>
          <w:b/>
        </w:rPr>
        <w:t>Palmenberg AC</w:t>
      </w:r>
      <w:r>
        <w:rPr/>
        <w:t xml:space="preserve">. 2017. Gender Parity Trends for Invited Speakers at Four Prominent </w:t>
      </w:r>
      <w:r>
        <w:rPr>
          <w:sz w:val="10"/>
        </w:rPr>
        <w:t xml:space="preserve">207 </w:t>
      </w:r>
      <w:r>
        <w:rPr/>
        <w:t xml:space="preserve">Virology Conference Series. Journal of Virology </w:t>
      </w:r>
      <w:r>
        <w:rPr>
          <w:b/>
        </w:rPr>
        <w:t>91</w:t>
      </w:r>
      <w:r>
        <w:rPr/>
        <w:t>. doi</w:t>
      </w:r>
      <w:hyperlink r:id="rId9">
        <w:r>
          <w:rPr>
            <w:rStyle w:val="ListLabel343"/>
          </w:rPr>
          <w:t>:10.1128/JVI.00739-17.</w:t>
        </w:r>
      </w:hyperlink>
    </w:p>
    <w:p>
      <w:pPr>
        <w:pStyle w:val="Normal"/>
        <w:spacing w:lineRule="auto" w:line="420" w:before="0" w:after="198"/>
        <w:ind w:left="-5" w:hanging="10"/>
        <w:rPr/>
      </w:pPr>
      <w:r>
        <w:rPr>
          <w:sz w:val="10"/>
        </w:rPr>
        <w:t xml:space="preserve">208 </w:t>
      </w:r>
      <w:r>
        <w:rPr/>
        <w:t xml:space="preserve">6. </w:t>
      </w:r>
      <w:r>
        <w:rPr>
          <w:b/>
        </w:rPr>
        <w:t>Casadevall A</w:t>
      </w:r>
      <w:r>
        <w:rPr/>
        <w:t xml:space="preserve">, </w:t>
      </w:r>
      <w:r>
        <w:rPr>
          <w:b/>
        </w:rPr>
        <w:t>Handelsman J</w:t>
      </w:r>
      <w:r>
        <w:rPr/>
        <w:t xml:space="preserve">. 2014. The Presence of Female Conveners Correlates with a Higher </w:t>
      </w:r>
      <w:r>
        <w:rPr>
          <w:sz w:val="10"/>
        </w:rPr>
        <w:t xml:space="preserve">209 </w:t>
      </w:r>
      <w:r>
        <w:rPr/>
        <w:t xml:space="preserve">Proportion of Female Speakers at Scientific Symposia. mBio </w:t>
      </w:r>
      <w:r>
        <w:rPr>
          <w:b/>
        </w:rPr>
        <w:t>5</w:t>
      </w:r>
      <w:r>
        <w:rPr/>
        <w:t>. doi</w:t>
      </w:r>
      <w:hyperlink r:id="rId10">
        <w:r>
          <w:rPr>
            <w:rStyle w:val="ListLabel343"/>
          </w:rPr>
          <w:t>:10.1128/mBio.00846-13.</w:t>
        </w:r>
      </w:hyperlink>
    </w:p>
    <w:p>
      <w:pPr>
        <w:pStyle w:val="Normal"/>
        <w:numPr>
          <w:ilvl w:val="0"/>
          <w:numId w:val="29"/>
        </w:numPr>
        <w:spacing w:before="0" w:after="158"/>
        <w:ind w:left="365" w:right="-15" w:hanging="365"/>
        <w:jc w:val="left"/>
        <w:rPr/>
      </w:pPr>
      <w:r>
        <w:rPr/>
        <w:t xml:space="preserve">7. </w:t>
      </w:r>
      <w:r>
        <w:rPr>
          <w:b/>
        </w:rPr>
        <w:t>Klein RS</w:t>
      </w:r>
      <w:r>
        <w:rPr/>
        <w:t xml:space="preserve">, </w:t>
      </w:r>
      <w:r>
        <w:rPr>
          <w:b/>
        </w:rPr>
        <w:t>Voskuhl R</w:t>
      </w:r>
      <w:r>
        <w:rPr/>
        <w:t xml:space="preserve">, </w:t>
      </w:r>
      <w:r>
        <w:rPr>
          <w:b/>
        </w:rPr>
        <w:t>Segal BM</w:t>
      </w:r>
      <w:r>
        <w:rPr/>
        <w:t xml:space="preserve">, </w:t>
      </w:r>
      <w:r>
        <w:rPr>
          <w:b/>
        </w:rPr>
        <w:t>Dittel BN</w:t>
      </w:r>
      <w:r>
        <w:rPr/>
        <w:t xml:space="preserve">, </w:t>
      </w:r>
      <w:r>
        <w:rPr>
          <w:b/>
        </w:rPr>
        <w:t>Lane TE</w:t>
      </w:r>
      <w:r>
        <w:rPr/>
        <w:t xml:space="preserve">, </w:t>
      </w:r>
      <w:r>
        <w:rPr>
          <w:b/>
        </w:rPr>
        <w:t>Bethea JR</w:t>
      </w:r>
      <w:r>
        <w:rPr/>
        <w:t xml:space="preserve">, </w:t>
      </w:r>
      <w:r>
        <w:rPr>
          <w:b/>
        </w:rPr>
        <w:t>Carson MJ</w:t>
      </w:r>
      <w:r>
        <w:rPr/>
        <w:t xml:space="preserve">, </w:t>
      </w:r>
      <w:r>
        <w:rPr>
          <w:b/>
        </w:rPr>
        <w:t>Colton C</w:t>
      </w:r>
      <w:r>
        <w:rPr/>
        <w:t xml:space="preserve">, </w:t>
      </w:r>
      <w:r>
        <w:rPr>
          <w:b/>
        </w:rPr>
        <w:t>Rosi S</w:t>
      </w:r>
      <w:r>
        <w:rPr/>
        <w:t>,</w:t>
      </w:r>
    </w:p>
    <w:p>
      <w:pPr>
        <w:pStyle w:val="Normal"/>
        <w:numPr>
          <w:ilvl w:val="0"/>
          <w:numId w:val="29"/>
        </w:numPr>
        <w:spacing w:before="0" w:after="158"/>
        <w:ind w:left="365" w:right="-15" w:hanging="365"/>
        <w:jc w:val="left"/>
        <w:rPr/>
      </w:pPr>
      <w:r>
        <w:rPr>
          <w:b/>
        </w:rPr>
        <w:t>Anderson A</w:t>
      </w:r>
      <w:r>
        <w:rPr/>
        <w:t xml:space="preserve">, </w:t>
      </w:r>
      <w:r>
        <w:rPr>
          <w:b/>
        </w:rPr>
        <w:t>Piccio L</w:t>
      </w:r>
      <w:r>
        <w:rPr/>
        <w:t xml:space="preserve">, </w:t>
      </w:r>
      <w:r>
        <w:rPr>
          <w:b/>
        </w:rPr>
        <w:t>Goverman JM</w:t>
      </w:r>
      <w:r>
        <w:rPr/>
        <w:t xml:space="preserve">, </w:t>
      </w:r>
      <w:r>
        <w:rPr>
          <w:b/>
        </w:rPr>
        <w:t>Benveniste EN</w:t>
      </w:r>
      <w:r>
        <w:rPr/>
        <w:t xml:space="preserve">, </w:t>
      </w:r>
      <w:r>
        <w:rPr>
          <w:b/>
        </w:rPr>
        <w:t>Brown MA</w:t>
      </w:r>
      <w:r>
        <w:rPr/>
        <w:t xml:space="preserve">, </w:t>
      </w:r>
      <w:r>
        <w:rPr>
          <w:b/>
        </w:rPr>
        <w:t>Tiwari-Woodruff SK</w:t>
      </w:r>
      <w:r>
        <w:rPr/>
        <w:t xml:space="preserve">, </w:t>
      </w:r>
      <w:r>
        <w:rPr>
          <w:b/>
        </w:rPr>
        <w:t>Harris TH</w:t>
      </w:r>
      <w:r>
        <w:rPr/>
        <w:t>,</w:t>
      </w:r>
    </w:p>
    <w:p>
      <w:pPr>
        <w:pStyle w:val="Normal"/>
        <w:numPr>
          <w:ilvl w:val="0"/>
          <w:numId w:val="29"/>
        </w:numPr>
        <w:spacing w:lineRule="auto" w:line="422" w:before="0" w:after="198"/>
        <w:ind w:left="365" w:right="-15" w:hanging="365"/>
        <w:jc w:val="left"/>
        <w:rPr/>
      </w:pPr>
      <w:r>
        <w:rPr>
          <w:b/>
        </w:rPr>
        <w:t>Cross AH</w:t>
      </w:r>
      <w:r>
        <w:rPr/>
        <w:t xml:space="preserve">. 2017. Speaking out about gender imbalance in invited speakers improves diversity. Nature </w:t>
      </w:r>
      <w:r>
        <w:rPr>
          <w:sz w:val="10"/>
        </w:rPr>
        <w:t xml:space="preserve">213 </w:t>
      </w:r>
      <w:r>
        <w:rPr/>
        <w:t xml:space="preserve">Immunology </w:t>
      </w:r>
      <w:r>
        <w:rPr>
          <w:b/>
        </w:rPr>
        <w:t>18</w:t>
      </w:r>
      <w:r>
        <w:rPr/>
        <w:t>:475–478. doi</w:t>
      </w:r>
      <w:hyperlink r:id="rId11">
        <w:r>
          <w:rPr>
            <w:rStyle w:val="ListLabel343"/>
          </w:rPr>
          <w:t>:10.1038/ni.3707.</w:t>
        </w:r>
      </w:hyperlink>
    </w:p>
    <w:p>
      <w:pPr>
        <w:pStyle w:val="Normal"/>
        <w:spacing w:lineRule="auto" w:line="403" w:before="0" w:after="213"/>
        <w:ind w:left="-5" w:hanging="10"/>
        <w:rPr/>
      </w:pPr>
      <w:r>
        <w:rPr>
          <w:sz w:val="10"/>
        </w:rPr>
        <w:t xml:space="preserve">214 </w:t>
      </w:r>
      <w:r>
        <w:rPr/>
        <w:t xml:space="preserve">8. </w:t>
      </w:r>
      <w:r>
        <w:rPr>
          <w:b/>
        </w:rPr>
        <w:t>R Core Team</w:t>
      </w:r>
      <w:r>
        <w:rPr/>
        <w:t xml:space="preserve">. 2017. R: A language and environment for statistical computing. R Foundation for </w:t>
      </w:r>
      <w:r>
        <w:rPr>
          <w:sz w:val="10"/>
        </w:rPr>
        <w:t xml:space="preserve">215 </w:t>
      </w:r>
      <w:r>
        <w:rPr/>
        <w:t>Statistical Computing, Vienna, Austria.</w:t>
      </w:r>
    </w:p>
    <w:p>
      <w:pPr>
        <w:pStyle w:val="Normal"/>
        <w:numPr>
          <w:ilvl w:val="0"/>
          <w:numId w:val="30"/>
        </w:numPr>
        <w:spacing w:before="0" w:after="359"/>
        <w:ind w:left="365" w:hanging="365"/>
        <w:rPr/>
      </w:pPr>
      <w:r>
        <w:rPr/>
        <w:t xml:space="preserve">9. </w:t>
      </w:r>
      <w:r>
        <w:rPr>
          <w:b/>
        </w:rPr>
        <w:t>Wickham H</w:t>
      </w:r>
      <w:r>
        <w:rPr/>
        <w:t>. 2017. Tidyverse: Easily Install and Load the ’Tidyverse’.</w:t>
      </w:r>
    </w:p>
    <w:p>
      <w:pPr>
        <w:pStyle w:val="Normal"/>
        <w:numPr>
          <w:ilvl w:val="0"/>
          <w:numId w:val="30"/>
        </w:numPr>
        <w:spacing w:before="0" w:after="358"/>
        <w:ind w:left="365" w:hanging="365"/>
        <w:rPr/>
      </w:pPr>
      <w:r>
        <w:rPr/>
        <w:t xml:space="preserve">10. </w:t>
      </w:r>
      <w:r>
        <w:rPr>
          <w:b/>
        </w:rPr>
        <w:t>Wilke CO</w:t>
      </w:r>
      <w:r>
        <w:rPr/>
        <w:t>. 2019. Cowplot: Streamlined plot theme and plot annotations for ’ggplot2’.</w:t>
      </w:r>
    </w:p>
    <w:p>
      <w:pPr>
        <w:pStyle w:val="Normal"/>
        <w:numPr>
          <w:ilvl w:val="0"/>
          <w:numId w:val="30"/>
        </w:numPr>
        <w:spacing w:before="0" w:after="358"/>
        <w:ind w:left="365" w:hanging="365"/>
        <w:rPr/>
      </w:pPr>
      <w:r>
        <w:rPr/>
        <w:t xml:space="preserve">11. </w:t>
      </w:r>
      <w:r>
        <w:rPr>
          <w:b/>
        </w:rPr>
        <w:t>Allaire J</w:t>
      </w:r>
      <w:r>
        <w:rPr/>
        <w:t xml:space="preserve">, </w:t>
      </w:r>
      <w:r>
        <w:rPr>
          <w:b/>
        </w:rPr>
        <w:t>Horner J</w:t>
      </w:r>
      <w:r>
        <w:rPr/>
        <w:t xml:space="preserve">, </w:t>
      </w:r>
      <w:r>
        <w:rPr>
          <w:b/>
        </w:rPr>
        <w:t>Xie Y</w:t>
      </w:r>
      <w:r>
        <w:rPr/>
        <w:t xml:space="preserve">, </w:t>
      </w:r>
      <w:r>
        <w:rPr>
          <w:b/>
        </w:rPr>
        <w:t>Marti V</w:t>
      </w:r>
      <w:r>
        <w:rPr/>
        <w:t xml:space="preserve">, </w:t>
      </w:r>
      <w:r>
        <w:rPr>
          <w:b/>
        </w:rPr>
        <w:t>Porte N</w:t>
      </w:r>
      <w:r>
        <w:rPr/>
        <w:t>. 2018. Markdown: ’Markdown’ rendering for r.</w:t>
      </w:r>
    </w:p>
    <w:p>
      <w:pPr>
        <w:pStyle w:val="Normal"/>
        <w:numPr>
          <w:ilvl w:val="0"/>
          <w:numId w:val="30"/>
        </w:numPr>
        <w:spacing w:lineRule="auto" w:line="405" w:before="0" w:after="208"/>
        <w:ind w:left="365" w:hanging="365"/>
        <w:rPr/>
      </w:pPr>
      <w:r>
        <w:rPr/>
        <w:t xml:space="preserve">12. </w:t>
      </w:r>
      <w:r>
        <w:rPr>
          <w:b/>
        </w:rPr>
        <w:t>Xie Y</w:t>
      </w:r>
      <w:r>
        <w:rPr/>
        <w:t xml:space="preserve">, </w:t>
      </w:r>
      <w:r>
        <w:rPr>
          <w:b/>
        </w:rPr>
        <w:t>Allaire J</w:t>
      </w:r>
      <w:r>
        <w:rPr/>
        <w:t xml:space="preserve">, </w:t>
      </w:r>
      <w:r>
        <w:rPr>
          <w:b/>
        </w:rPr>
        <w:t>Grolemund G</w:t>
      </w:r>
      <w:r>
        <w:rPr/>
        <w:t xml:space="preserve">. 2018. R markdown: The definitive guide. Chapman; Hall/CRC, Boca </w:t>
      </w:r>
      <w:r>
        <w:rPr>
          <w:sz w:val="10"/>
        </w:rPr>
        <w:t xml:space="preserve">220 </w:t>
      </w:r>
      <w:r>
        <w:rPr/>
        <w:t>Raton, Florida.</w:t>
      </w:r>
    </w:p>
    <w:p>
      <w:pPr>
        <w:pStyle w:val="Normal"/>
        <w:spacing w:before="0" w:after="353"/>
        <w:ind w:left="-5" w:right="-15" w:hanging="10"/>
        <w:jc w:val="left"/>
        <w:rPr/>
      </w:pPr>
      <w:r>
        <w:rPr>
          <w:sz w:val="10"/>
        </w:rPr>
        <w:t>221</w:t>
        <w:tab/>
      </w:r>
      <w:r>
        <w:rPr/>
        <w:t xml:space="preserve">13. </w:t>
      </w:r>
      <w:r>
        <w:rPr>
          <w:b/>
        </w:rPr>
        <w:t>Allaire J</w:t>
      </w:r>
      <w:r>
        <w:rPr/>
        <w:t xml:space="preserve">, </w:t>
      </w:r>
      <w:r>
        <w:rPr>
          <w:b/>
        </w:rPr>
        <w:t>Xie Y</w:t>
      </w:r>
      <w:r>
        <w:rPr/>
        <w:t xml:space="preserve">, </w:t>
      </w:r>
      <w:r>
        <w:rPr>
          <w:b/>
        </w:rPr>
        <w:t>McPherson J</w:t>
      </w:r>
      <w:r>
        <w:rPr/>
        <w:t xml:space="preserve">, </w:t>
      </w:r>
      <w:r>
        <w:rPr>
          <w:b/>
        </w:rPr>
        <w:t>Luraschi J</w:t>
      </w:r>
      <w:r>
        <w:rPr/>
        <w:t xml:space="preserve">, </w:t>
      </w:r>
      <w:r>
        <w:rPr>
          <w:b/>
        </w:rPr>
        <w:t>Ushey K</w:t>
      </w:r>
      <w:r>
        <w:rPr/>
        <w:t xml:space="preserve">, </w:t>
      </w:r>
      <w:r>
        <w:rPr>
          <w:b/>
        </w:rPr>
        <w:t>Atkins A</w:t>
      </w:r>
      <w:r>
        <w:rPr/>
        <w:t xml:space="preserve">, </w:t>
      </w:r>
      <w:r>
        <w:rPr>
          <w:b/>
        </w:rPr>
        <w:t>Wickham H</w:t>
      </w:r>
      <w:r>
        <w:rPr/>
        <w:t xml:space="preserve">, </w:t>
      </w:r>
      <w:r>
        <w:rPr>
          <w:b/>
        </w:rPr>
        <w:t>Cheng J</w:t>
      </w:r>
      <w:r>
        <w:rPr/>
        <w:t xml:space="preserve">, </w:t>
      </w:r>
      <w:r>
        <w:rPr>
          <w:b/>
        </w:rPr>
        <w:t>Chang W</w:t>
      </w:r>
      <w:r>
        <w:rPr/>
        <w:t xml:space="preserve">, </w:t>
      </w:r>
      <w:r>
        <w:rPr>
          <w:sz w:val="10"/>
        </w:rPr>
        <w:t>222</w:t>
        <w:tab/>
      </w:r>
      <w:r>
        <w:rPr>
          <w:b/>
        </w:rPr>
        <w:t>Iannone R</w:t>
      </w:r>
      <w:r>
        <w:rPr/>
        <w:t>. 2018. Rmarkdown: Dynamic documents for r.</w:t>
      </w:r>
    </w:p>
    <w:p>
      <w:pPr>
        <w:pStyle w:val="Normal"/>
        <w:spacing w:lineRule="auto" w:line="400" w:before="0" w:after="214"/>
        <w:ind w:left="-5" w:hanging="10"/>
        <w:rPr/>
      </w:pPr>
      <w:r>
        <w:rPr>
          <w:sz w:val="10"/>
        </w:rPr>
        <w:t xml:space="preserve">223 </w:t>
      </w:r>
      <w:r>
        <w:rPr/>
        <w:t xml:space="preserve">14. </w:t>
      </w:r>
      <w:r>
        <w:rPr>
          <w:b/>
        </w:rPr>
        <w:t>Xie Y</w:t>
      </w:r>
      <w:r>
        <w:rPr/>
        <w:t xml:space="preserve">. 2014. Knitr: A comprehensive tool for reproducible research in R. </w:t>
      </w:r>
      <w:r>
        <w:rPr>
          <w:i/>
        </w:rPr>
        <w:t xml:space="preserve">In </w:t>
      </w:r>
      <w:r>
        <w:rPr/>
        <w:t xml:space="preserve">Stodden, V, Leisch, F, Peng, </w:t>
      </w:r>
      <w:r>
        <w:rPr>
          <w:sz w:val="10"/>
        </w:rPr>
        <w:t xml:space="preserve">224 </w:t>
      </w:r>
      <w:r>
        <w:rPr/>
        <w:t>RD (eds.), Implementing reproducible computational research. Chapman; Hall/CRC.</w:t>
      </w:r>
    </w:p>
    <w:p>
      <w:pPr>
        <w:pStyle w:val="Normal"/>
        <w:numPr>
          <w:ilvl w:val="0"/>
          <w:numId w:val="31"/>
        </w:numPr>
        <w:spacing w:before="0" w:after="358"/>
        <w:ind w:left="365" w:hanging="365"/>
        <w:rPr/>
      </w:pPr>
      <w:r>
        <w:rPr/>
        <w:t xml:space="preserve">15. </w:t>
      </w:r>
      <w:r>
        <w:rPr>
          <w:b/>
        </w:rPr>
        <w:t>Xie Y</w:t>
      </w:r>
      <w:r>
        <w:rPr/>
        <w:t>. 2018. Knitr: A general-purpose package for dynamic report generation in r.</w:t>
      </w:r>
    </w:p>
    <w:p>
      <w:pPr>
        <w:pStyle w:val="Normal"/>
        <w:numPr>
          <w:ilvl w:val="0"/>
          <w:numId w:val="31"/>
        </w:numPr>
        <w:spacing w:lineRule="auto" w:line="424" w:before="0" w:after="196"/>
        <w:ind w:left="365" w:hanging="365"/>
        <w:rPr/>
      </w:pPr>
      <w:r>
        <w:rPr/>
        <w:t xml:space="preserve">16. </w:t>
      </w:r>
      <w:r>
        <w:rPr>
          <w:b/>
        </w:rPr>
        <w:t>Grolemund G</w:t>
      </w:r>
      <w:r>
        <w:rPr/>
        <w:t xml:space="preserve">, </w:t>
      </w:r>
      <w:r>
        <w:rPr>
          <w:b/>
        </w:rPr>
        <w:t>Wickham H</w:t>
      </w:r>
      <w:r>
        <w:rPr/>
        <w:t xml:space="preserve">. 2011. Dates and times made easy with lubridate. Journal of Statistical </w:t>
      </w:r>
      <w:r>
        <w:rPr>
          <w:sz w:val="10"/>
        </w:rPr>
        <w:t xml:space="preserve">227 </w:t>
      </w:r>
      <w:r>
        <w:rPr/>
        <w:t xml:space="preserve">Software </w:t>
      </w:r>
      <w:r>
        <w:rPr>
          <w:b/>
        </w:rPr>
        <w:t>40</w:t>
      </w:r>
      <w:r>
        <w:rPr/>
        <w:t>:1–25.</w:t>
      </w:r>
    </w:p>
    <w:p>
      <w:pPr>
        <w:pStyle w:val="Normal"/>
        <w:numPr>
          <w:ilvl w:val="0"/>
          <w:numId w:val="32"/>
        </w:numPr>
        <w:spacing w:before="0" w:after="359"/>
        <w:ind w:left="365" w:hanging="365"/>
        <w:rPr/>
      </w:pPr>
      <w:r>
        <w:rPr/>
        <w:t xml:space="preserve">17. </w:t>
      </w:r>
      <w:r>
        <w:rPr>
          <w:b/>
        </w:rPr>
        <w:t>Wickham H</w:t>
      </w:r>
      <w:r>
        <w:rPr/>
        <w:t xml:space="preserve">, </w:t>
      </w:r>
      <w:r>
        <w:rPr>
          <w:b/>
        </w:rPr>
        <w:t>Bryan J</w:t>
      </w:r>
      <w:r>
        <w:rPr/>
        <w:t>. 2018. Readxl: Read excel files.</w:t>
      </w:r>
    </w:p>
    <w:p>
      <w:pPr>
        <w:pStyle w:val="Normal"/>
        <w:numPr>
          <w:ilvl w:val="0"/>
          <w:numId w:val="32"/>
        </w:numPr>
        <w:spacing w:before="0" w:after="359"/>
        <w:ind w:left="365" w:hanging="365"/>
        <w:rPr/>
      </w:pPr>
      <w:r>
        <w:rPr/>
        <w:t xml:space="preserve">18. </w:t>
      </w:r>
      <w:r>
        <w:rPr>
          <w:b/>
        </w:rPr>
        <w:t>Ooms J</w:t>
      </w:r>
      <w:r>
        <w:rPr/>
        <w:t>. 2019. Pdftools: Text extraction, rendering and converting of pdf documents.</w:t>
      </w:r>
    </w:p>
    <w:p>
      <w:pPr>
        <w:pStyle w:val="Normal"/>
        <w:numPr>
          <w:ilvl w:val="0"/>
          <w:numId w:val="32"/>
        </w:numPr>
        <w:spacing w:before="0" w:after="359"/>
        <w:ind w:left="365" w:hanging="365"/>
        <w:rPr/>
      </w:pPr>
      <w:r>
        <w:rPr/>
        <w:t xml:space="preserve">19. </w:t>
      </w:r>
      <w:r>
        <w:rPr>
          <w:b/>
        </w:rPr>
        <w:t>Wickham H</w:t>
      </w:r>
      <w:r>
        <w:rPr/>
        <w:t>. 2018. Scales: Scale Functions for Visualization.</w:t>
      </w:r>
    </w:p>
    <w:p>
      <w:pPr>
        <w:pStyle w:val="Normal"/>
        <w:numPr>
          <w:ilvl w:val="0"/>
          <w:numId w:val="32"/>
        </w:numPr>
        <w:spacing w:before="0" w:after="357"/>
        <w:ind w:left="365" w:hanging="365"/>
        <w:rPr/>
      </w:pPr>
      <w:r>
        <w:rPr/>
        <w:t xml:space="preserve">20. </w:t>
      </w:r>
      <w:r>
        <w:rPr>
          <w:b/>
        </w:rPr>
        <w:t>Neuwirth E</w:t>
      </w:r>
      <w:r>
        <w:rPr/>
        <w:t>. 2014. RColorBrewer: ColorBrewer Palettes.</w:t>
      </w:r>
    </w:p>
    <w:p>
      <w:pPr>
        <w:pStyle w:val="Normal"/>
        <w:numPr>
          <w:ilvl w:val="0"/>
          <w:numId w:val="32"/>
        </w:numPr>
        <w:spacing w:lineRule="auto" w:line="400" w:before="0" w:after="212"/>
        <w:ind w:left="365" w:hanging="365"/>
        <w:rPr/>
      </w:pPr>
      <w:r>
        <w:rPr/>
        <w:t xml:space="preserve">21. </w:t>
      </w:r>
      <w:r>
        <w:rPr>
          <w:b/>
        </w:rPr>
        <w:t>Allagnat L</w:t>
      </w:r>
      <w:r>
        <w:rPr/>
        <w:t xml:space="preserve">, </w:t>
      </w:r>
      <w:r>
        <w:rPr>
          <w:b/>
        </w:rPr>
        <w:t>Berghmans S</w:t>
      </w:r>
      <w:r>
        <w:rPr/>
        <w:t xml:space="preserve">, </w:t>
      </w:r>
      <w:r>
        <w:rPr>
          <w:b/>
        </w:rPr>
        <w:t>Falk-Krzesinski HJ</w:t>
      </w:r>
      <w:r>
        <w:rPr/>
        <w:t xml:space="preserve">, </w:t>
      </w:r>
      <w:r>
        <w:rPr>
          <w:b/>
        </w:rPr>
        <w:t>Hanafi S</w:t>
      </w:r>
      <w:r>
        <w:rPr/>
        <w:t xml:space="preserve">, </w:t>
      </w:r>
      <w:r>
        <w:rPr>
          <w:b/>
        </w:rPr>
        <w:t>Herbert R</w:t>
      </w:r>
      <w:r>
        <w:rPr/>
        <w:t xml:space="preserve">, </w:t>
      </w:r>
      <w:r>
        <w:rPr>
          <w:b/>
        </w:rPr>
        <w:t>Huggett S</w:t>
      </w:r>
      <w:r>
        <w:rPr/>
        <w:t xml:space="preserve">, </w:t>
      </w:r>
      <w:r>
        <w:rPr>
          <w:b/>
        </w:rPr>
        <w:t>Tobin S</w:t>
      </w:r>
      <w:r>
        <w:rPr/>
        <w:t xml:space="preserve">. 2017. </w:t>
      </w:r>
      <w:r>
        <w:rPr>
          <w:sz w:val="10"/>
        </w:rPr>
        <w:t xml:space="preserve">233 </w:t>
      </w:r>
      <w:r>
        <w:rPr/>
        <w:t>Gender in the global research landscape.</w:t>
      </w:r>
    </w:p>
    <w:p>
      <w:pPr>
        <w:pStyle w:val="Normal"/>
        <w:spacing w:lineRule="auto" w:line="400" w:before="0" w:after="212"/>
        <w:ind w:left="-5" w:hanging="10"/>
        <w:rPr/>
      </w:pPr>
      <w:r>
        <w:rPr>
          <w:sz w:val="10"/>
        </w:rPr>
        <w:t xml:space="preserve">234 </w:t>
      </w:r>
      <w:r>
        <w:rPr/>
        <w:t xml:space="preserve">22. </w:t>
      </w:r>
      <w:r>
        <w:rPr>
          <w:b/>
        </w:rPr>
        <w:t>Science and Engineering Statistics NC for</w:t>
      </w:r>
      <w:r>
        <w:rPr/>
        <w:t xml:space="preserve">. 2017. Survey of Doctorate Recipients, Survey Year </w:t>
      </w:r>
      <w:r>
        <w:rPr>
          <w:sz w:val="10"/>
        </w:rPr>
        <w:t xml:space="preserve">235 </w:t>
      </w:r>
      <w:r>
        <w:rPr/>
        <w:t>2017. National Science Foundation, Alexandria, VA.</w:t>
      </w:r>
    </w:p>
    <w:p>
      <w:pPr>
        <w:pStyle w:val="Normal"/>
        <w:numPr>
          <w:ilvl w:val="0"/>
          <w:numId w:val="33"/>
        </w:numPr>
        <w:spacing w:before="0" w:after="158"/>
        <w:ind w:left="365" w:right="-7" w:hanging="365"/>
        <w:jc w:val="left"/>
        <w:rPr/>
      </w:pPr>
      <w:r>
        <w:rPr/>
        <w:t xml:space="preserve">23. </w:t>
      </w:r>
      <w:r>
        <w:rPr>
          <w:b/>
        </w:rPr>
        <w:t>Nittrouer CL</w:t>
      </w:r>
      <w:r>
        <w:rPr/>
        <w:t xml:space="preserve">, </w:t>
      </w:r>
      <w:r>
        <w:rPr>
          <w:b/>
        </w:rPr>
        <w:t>Hebl MR</w:t>
      </w:r>
      <w:r>
        <w:rPr/>
        <w:t xml:space="preserve">, </w:t>
      </w:r>
      <w:r>
        <w:rPr>
          <w:b/>
        </w:rPr>
        <w:t>Ashburn-Nardo L</w:t>
      </w:r>
      <w:r>
        <w:rPr/>
        <w:t xml:space="preserve">, </w:t>
      </w:r>
      <w:r>
        <w:rPr>
          <w:b/>
        </w:rPr>
        <w:t>Trump-Steele RCE</w:t>
      </w:r>
      <w:r>
        <w:rPr/>
        <w:t xml:space="preserve">, </w:t>
      </w:r>
      <w:r>
        <w:rPr>
          <w:b/>
        </w:rPr>
        <w:t>Lane DM</w:t>
      </w:r>
      <w:r>
        <w:rPr/>
        <w:t xml:space="preserve">, </w:t>
      </w:r>
      <w:r>
        <w:rPr>
          <w:b/>
        </w:rPr>
        <w:t>Valian V</w:t>
      </w:r>
      <w:r>
        <w:rPr/>
        <w:t>. 2018. Gender</w:t>
      </w:r>
    </w:p>
    <w:p>
      <w:pPr>
        <w:pStyle w:val="Normal"/>
        <w:numPr>
          <w:ilvl w:val="0"/>
          <w:numId w:val="33"/>
        </w:numPr>
        <w:spacing w:lineRule="auto" w:line="396" w:before="0" w:after="217"/>
        <w:ind w:left="365" w:right="-7" w:hanging="365"/>
        <w:jc w:val="left"/>
        <w:rPr/>
      </w:pPr>
      <w:r>
        <w:rPr/>
        <w:t xml:space="preserve">disparities in colloquium speakers at top universities. Proceedings of the National Academy of Sciences </w:t>
      </w:r>
      <w:r>
        <w:rPr>
          <w:sz w:val="10"/>
        </w:rPr>
        <w:t xml:space="preserve">238 </w:t>
      </w:r>
      <w:r>
        <w:rPr>
          <w:b/>
        </w:rPr>
        <w:t>115</w:t>
      </w:r>
      <w:r>
        <w:rPr/>
        <w:t>:104–108. doi</w:t>
      </w:r>
      <w:hyperlink r:id="rId12">
        <w:r>
          <w:rPr>
            <w:rStyle w:val="ListLabel343"/>
          </w:rPr>
          <w:t>:10.1073/pnas.1708414115.</w:t>
        </w:r>
      </w:hyperlink>
    </w:p>
    <w:p>
      <w:pPr>
        <w:pStyle w:val="Normal"/>
        <w:spacing w:lineRule="auto" w:line="410" w:before="0" w:after="203"/>
        <w:ind w:left="-5" w:hanging="10"/>
        <w:rPr/>
      </w:pPr>
      <w:r>
        <w:rPr>
          <w:sz w:val="10"/>
        </w:rPr>
        <w:t xml:space="preserve">239 </w:t>
      </w:r>
      <w:r>
        <w:rPr/>
        <w:t xml:space="preserve">24. </w:t>
      </w:r>
      <w:r>
        <w:rPr>
          <w:b/>
        </w:rPr>
        <w:t>Hwang W-C</w:t>
      </w:r>
      <w:r>
        <w:rPr/>
        <w:t xml:space="preserve">, </w:t>
      </w:r>
      <w:r>
        <w:rPr>
          <w:b/>
        </w:rPr>
        <w:t>Goto S</w:t>
      </w:r>
      <w:r>
        <w:rPr/>
        <w:t xml:space="preserve">. 2008. The impact of perceived racial discrimination on the mental health of </w:t>
      </w:r>
      <w:r>
        <w:rPr>
          <w:sz w:val="10"/>
        </w:rPr>
        <w:t xml:space="preserve">240 </w:t>
      </w:r>
      <w:r>
        <w:rPr/>
        <w:t xml:space="preserve">asian american and latino college students. Cultural Diversity and Ethnic Minority Psychology </w:t>
      </w:r>
      <w:r>
        <w:rPr>
          <w:b/>
        </w:rPr>
        <w:t>14</w:t>
      </w:r>
      <w:r>
        <w:rPr/>
        <w:t xml:space="preserve">:326–335. </w:t>
      </w:r>
      <w:r>
        <w:rPr>
          <w:sz w:val="10"/>
        </w:rPr>
        <w:t xml:space="preserve">241 </w:t>
      </w:r>
      <w:r>
        <w:rPr/>
        <w:t>doi</w:t>
      </w:r>
      <w:hyperlink r:id="rId13">
        <w:r>
          <w:rPr>
            <w:rStyle w:val="ListLabel343"/>
          </w:rPr>
          <w:t>:10.1037/1099-9809.14.4.326.</w:t>
        </w:r>
      </w:hyperlink>
    </w:p>
    <w:p>
      <w:pPr>
        <w:pStyle w:val="Normal"/>
        <w:spacing w:lineRule="auto" w:line="420" w:before="0" w:after="178"/>
        <w:ind w:left="-5" w:hanging="10"/>
        <w:rPr/>
      </w:pPr>
      <w:r>
        <w:rPr>
          <w:sz w:val="10"/>
        </w:rPr>
        <w:t xml:space="preserve">242 </w:t>
      </w:r>
      <w:r>
        <w:rPr/>
        <w:t xml:space="preserve">25. </w:t>
      </w:r>
      <w:r>
        <w:rPr>
          <w:b/>
        </w:rPr>
        <w:t>Tran VC</w:t>
      </w:r>
      <w:r>
        <w:rPr/>
        <w:t xml:space="preserve">, </w:t>
      </w:r>
      <w:r>
        <w:rPr>
          <w:b/>
        </w:rPr>
        <w:t>Lee J</w:t>
      </w:r>
      <w:r>
        <w:rPr/>
        <w:t xml:space="preserve">, </w:t>
      </w:r>
      <w:r>
        <w:rPr>
          <w:b/>
        </w:rPr>
        <w:t>Huang TJ</w:t>
      </w:r>
      <w:r>
        <w:rPr/>
        <w:t xml:space="preserve">. 2019. Revisiting the asian second-generation advantage. Ethnic and </w:t>
      </w:r>
      <w:r>
        <w:rPr>
          <w:sz w:val="10"/>
        </w:rPr>
        <w:t xml:space="preserve">243 </w:t>
      </w:r>
      <w:r>
        <w:rPr/>
        <w:t xml:space="preserve">Racial Studies </w:t>
      </w:r>
      <w:r>
        <w:rPr>
          <w:b/>
        </w:rPr>
        <w:t>42</w:t>
      </w:r>
      <w:r>
        <w:rPr/>
        <w:t>:2248–2269. doi</w:t>
      </w:r>
      <w:hyperlink r:id="rId14">
        <w:r>
          <w:rPr>
            <w:rStyle w:val="ListLabel343"/>
          </w:rPr>
          <w:t>:10.1080/01419870.2019.1579920.</w:t>
        </w:r>
      </w:hyperlink>
    </w:p>
    <w:p>
      <w:pPr>
        <w:pStyle w:val="Normal"/>
        <w:spacing w:lineRule="auto" w:line="393" w:before="0" w:after="219"/>
        <w:ind w:left="-5" w:hanging="10"/>
        <w:rPr/>
      </w:pPr>
      <w:r>
        <w:rPr>
          <w:sz w:val="10"/>
        </w:rPr>
        <w:t xml:space="preserve">244 </w:t>
      </w:r>
      <w:r>
        <w:rPr/>
        <w:t xml:space="preserve">26. 2013. Seeking Solutions: Maximizing American Talent by Advancing Women of Color in Academia: </w:t>
      </w:r>
      <w:r>
        <w:rPr>
          <w:sz w:val="10"/>
        </w:rPr>
        <w:t xml:space="preserve">245 </w:t>
      </w:r>
      <w:r>
        <w:rPr/>
        <w:t>Summary of a Conference. National Academies Press, Washington, D.C.</w:t>
      </w:r>
    </w:p>
    <w:p>
      <w:pPr>
        <w:pStyle w:val="Normal"/>
        <w:numPr>
          <w:ilvl w:val="0"/>
          <w:numId w:val="34"/>
        </w:numPr>
        <w:ind w:left="365" w:hanging="365"/>
        <w:rPr/>
      </w:pPr>
      <w:r>
        <w:rPr/>
        <w:t xml:space="preserve">27. </w:t>
      </w:r>
      <w:r>
        <w:rPr>
          <w:b/>
        </w:rPr>
        <w:t>Whittaker JA</w:t>
      </w:r>
      <w:r>
        <w:rPr/>
        <w:t xml:space="preserve">, </w:t>
      </w:r>
      <w:r>
        <w:rPr>
          <w:b/>
        </w:rPr>
        <w:t>Montgomery BL</w:t>
      </w:r>
      <w:r>
        <w:rPr/>
        <w:t xml:space="preserve">, </w:t>
      </w:r>
      <w:r>
        <w:rPr>
          <w:b/>
        </w:rPr>
        <w:t>Martinez Acosta VG</w:t>
      </w:r>
      <w:r>
        <w:rPr/>
        <w:t>. 2015. Retention of Underrepresented Minority</w:t>
      </w:r>
    </w:p>
    <w:p>
      <w:pPr>
        <w:pStyle w:val="Normal"/>
        <w:numPr>
          <w:ilvl w:val="0"/>
          <w:numId w:val="34"/>
        </w:numPr>
        <w:spacing w:lineRule="auto" w:line="420" w:before="0" w:after="198"/>
        <w:ind w:left="365" w:hanging="365"/>
        <w:rPr/>
      </w:pPr>
      <w:r>
        <w:rPr/>
        <w:t xml:space="preserve">Faculty: Strategic Initiatives for Institutional Value Proposition Based on Perspectives from a Range of </w:t>
      </w:r>
      <w:r>
        <w:rPr>
          <w:sz w:val="10"/>
        </w:rPr>
        <w:t xml:space="preserve">248 </w:t>
      </w:r>
      <w:r>
        <w:rPr/>
        <w:t xml:space="preserve">Academic Institutions. Journal of undergraduate neuroscience education: JUNE: a publication of FUN, </w:t>
      </w:r>
      <w:r>
        <w:rPr>
          <w:sz w:val="10"/>
        </w:rPr>
        <w:t xml:space="preserve">249 </w:t>
      </w:r>
      <w:r>
        <w:rPr/>
        <w:t xml:space="preserve">Faculty for Undergraduate Neuroscience </w:t>
      </w:r>
      <w:r>
        <w:rPr>
          <w:b/>
        </w:rPr>
        <w:t>13</w:t>
      </w:r>
      <w:r>
        <w:rPr/>
        <w:t>:A136–145.</w:t>
      </w:r>
    </w:p>
    <w:p>
      <w:pPr>
        <w:pStyle w:val="Normal"/>
        <w:spacing w:lineRule="auto" w:line="420" w:before="0" w:after="198"/>
        <w:ind w:left="-5" w:hanging="10"/>
        <w:rPr/>
      </w:pPr>
      <w:r>
        <w:rPr>
          <w:sz w:val="10"/>
        </w:rPr>
        <w:t xml:space="preserve">250 </w:t>
      </w:r>
      <w:r>
        <w:rPr/>
        <w:t xml:space="preserve">28. </w:t>
      </w:r>
      <w:r>
        <w:rPr>
          <w:b/>
        </w:rPr>
        <w:t>Pololi L</w:t>
      </w:r>
      <w:r>
        <w:rPr/>
        <w:t xml:space="preserve">, </w:t>
      </w:r>
      <w:r>
        <w:rPr>
          <w:b/>
        </w:rPr>
        <w:t>Cooper LA</w:t>
      </w:r>
      <w:r>
        <w:rPr/>
        <w:t xml:space="preserve">, </w:t>
      </w:r>
      <w:r>
        <w:rPr>
          <w:b/>
        </w:rPr>
        <w:t>Carr P</w:t>
      </w:r>
      <w:r>
        <w:rPr/>
        <w:t xml:space="preserve">. 2010. Race, Disadvantage and Faculty Experiences in Academic </w:t>
      </w:r>
      <w:r>
        <w:rPr>
          <w:sz w:val="10"/>
        </w:rPr>
        <w:t xml:space="preserve">251 </w:t>
      </w:r>
      <w:r>
        <w:rPr/>
        <w:t xml:space="preserve">Medicine. Journal of General Internal Medicine </w:t>
      </w:r>
      <w:r>
        <w:rPr>
          <w:b/>
        </w:rPr>
        <w:t>25</w:t>
      </w:r>
      <w:r>
        <w:rPr/>
        <w:t>:1363–1369. doi</w:t>
      </w:r>
      <w:hyperlink r:id="rId15">
        <w:r>
          <w:rPr>
            <w:rStyle w:val="ListLabel343"/>
          </w:rPr>
          <w:t>:10.1007/s11606-010-1478-7.</w:t>
        </w:r>
      </w:hyperlink>
    </w:p>
    <w:p>
      <w:pPr>
        <w:pStyle w:val="Normal"/>
        <w:numPr>
          <w:ilvl w:val="0"/>
          <w:numId w:val="35"/>
        </w:numPr>
        <w:spacing w:before="0" w:after="158"/>
        <w:ind w:left="365" w:right="-7" w:hanging="365"/>
        <w:jc w:val="left"/>
        <w:rPr/>
      </w:pPr>
      <w:r>
        <w:rPr/>
        <w:t>29.</w:t>
        <w:tab/>
      </w:r>
      <w:r>
        <w:rPr>
          <w:b/>
        </w:rPr>
        <w:t>Hassouneh D</w:t>
      </w:r>
      <w:r>
        <w:rPr/>
        <w:t xml:space="preserve">, </w:t>
      </w:r>
      <w:r>
        <w:rPr>
          <w:b/>
        </w:rPr>
        <w:t>Lutz KF</w:t>
      </w:r>
      <w:r>
        <w:rPr/>
        <w:t xml:space="preserve">, </w:t>
      </w:r>
      <w:r>
        <w:rPr>
          <w:b/>
        </w:rPr>
        <w:t>Beckett AK</w:t>
      </w:r>
      <w:r>
        <w:rPr/>
        <w:t xml:space="preserve">, </w:t>
      </w:r>
      <w:r>
        <w:rPr>
          <w:b/>
        </w:rPr>
        <w:t>Junkins EP</w:t>
      </w:r>
      <w:r>
        <w:rPr/>
        <w:t xml:space="preserve">, </w:t>
      </w:r>
      <w:r>
        <w:rPr>
          <w:b/>
        </w:rPr>
        <w:t>Horton LL</w:t>
      </w:r>
      <w:r>
        <w:rPr/>
        <w:t>. 2014.</w:t>
        <w:tab/>
        <w:t>The experiences of</w:t>
      </w:r>
    </w:p>
    <w:p>
      <w:pPr>
        <w:pStyle w:val="Normal"/>
        <w:numPr>
          <w:ilvl w:val="0"/>
          <w:numId w:val="35"/>
        </w:numPr>
        <w:spacing w:lineRule="auto" w:line="403" w:before="0" w:after="211"/>
        <w:ind w:left="365" w:right="-7" w:hanging="365"/>
        <w:jc w:val="left"/>
        <w:rPr/>
      </w:pPr>
      <w:r>
        <w:rPr/>
        <w:t xml:space="preserve">underrepresented minority faculty in schools of medicine. Medical Education Online </w:t>
      </w:r>
      <w:r>
        <w:rPr>
          <w:b/>
        </w:rPr>
        <w:t>19</w:t>
      </w:r>
      <w:r>
        <w:rPr/>
        <w:t xml:space="preserve">:24768. </w:t>
      </w:r>
      <w:r>
        <w:rPr>
          <w:sz w:val="10"/>
        </w:rPr>
        <w:t xml:space="preserve">254 </w:t>
      </w:r>
      <w:r>
        <w:rPr/>
        <w:t>doi</w:t>
      </w:r>
      <w:hyperlink r:id="rId16">
        <w:r>
          <w:rPr>
            <w:rStyle w:val="ListLabel343"/>
          </w:rPr>
          <w:t>:10.3402/meo.v19.24768.</w:t>
        </w:r>
      </w:hyperlink>
    </w:p>
    <w:p>
      <w:pPr>
        <w:pStyle w:val="Normal"/>
        <w:numPr>
          <w:ilvl w:val="0"/>
          <w:numId w:val="36"/>
        </w:numPr>
        <w:spacing w:before="0" w:after="159"/>
        <w:ind w:left="365" w:hanging="365"/>
        <w:rPr/>
      </w:pPr>
      <w:r>
        <w:rPr/>
        <w:t xml:space="preserve">30. </w:t>
      </w:r>
      <w:r>
        <w:rPr>
          <w:b/>
        </w:rPr>
        <w:t>Gibbs KD</w:t>
      </w:r>
      <w:r>
        <w:rPr/>
        <w:t xml:space="preserve">, </w:t>
      </w:r>
      <w:r>
        <w:rPr>
          <w:b/>
        </w:rPr>
        <w:t>Basson J</w:t>
      </w:r>
      <w:r>
        <w:rPr/>
        <w:t xml:space="preserve">, </w:t>
      </w:r>
      <w:r>
        <w:rPr>
          <w:b/>
        </w:rPr>
        <w:t>Xierali IM</w:t>
      </w:r>
      <w:r>
        <w:rPr/>
        <w:t xml:space="preserve">, </w:t>
      </w:r>
      <w:r>
        <w:rPr>
          <w:b/>
        </w:rPr>
        <w:t>Broniatowski DA</w:t>
      </w:r>
      <w:r>
        <w:rPr/>
        <w:t>. 2016.</w:t>
        <w:tab/>
        <w:t>Decoupling of the minority PhD talent</w:t>
      </w:r>
    </w:p>
    <w:p>
      <w:pPr>
        <w:pStyle w:val="Normal"/>
        <w:numPr>
          <w:ilvl w:val="0"/>
          <w:numId w:val="36"/>
        </w:numPr>
        <w:spacing w:lineRule="auto" w:line="403" w:before="0" w:after="211"/>
        <w:ind w:left="365" w:hanging="365"/>
        <w:rPr/>
      </w:pPr>
      <w:r>
        <w:rPr/>
        <w:t xml:space="preserve">pool and assistant professor hiring in medical school basic science departments in the US. eLife </w:t>
      </w:r>
      <w:r>
        <w:rPr>
          <w:b/>
        </w:rPr>
        <w:t>5</w:t>
      </w:r>
      <w:r>
        <w:rPr/>
        <w:t xml:space="preserve">. </w:t>
      </w:r>
      <w:r>
        <w:rPr>
          <w:sz w:val="10"/>
        </w:rPr>
        <w:t xml:space="preserve">257 </w:t>
      </w:r>
      <w:r>
        <w:rPr/>
        <w:t>doi</w:t>
      </w:r>
      <w:hyperlink r:id="rId17">
        <w:r>
          <w:rPr>
            <w:rStyle w:val="ListLabel343"/>
          </w:rPr>
          <w:t>:10.7554/elife.21393.</w:t>
        </w:r>
      </w:hyperlink>
    </w:p>
    <w:p>
      <w:pPr>
        <w:pStyle w:val="Normal"/>
        <w:numPr>
          <w:ilvl w:val="0"/>
          <w:numId w:val="37"/>
        </w:numPr>
        <w:spacing w:before="0" w:after="159"/>
        <w:ind w:left="365" w:hanging="365"/>
        <w:rPr/>
      </w:pPr>
      <w:r>
        <w:rPr/>
        <w:t>31.</w:t>
        <w:tab/>
      </w:r>
      <w:r>
        <w:rPr>
          <w:b/>
        </w:rPr>
        <w:t>Johnson MDL</w:t>
      </w:r>
      <w:r>
        <w:rPr/>
        <w:t>. 2019.</w:t>
        <w:tab/>
        <w:t>mSphere of Influence:</w:t>
        <w:tab/>
        <w:t>Hiring of Underrepresented Minority Assistant</w:t>
      </w:r>
    </w:p>
    <w:p>
      <w:pPr>
        <w:pStyle w:val="Normal"/>
        <w:numPr>
          <w:ilvl w:val="0"/>
          <w:numId w:val="37"/>
        </w:numPr>
        <w:ind w:left="365" w:hanging="365"/>
        <w:rPr/>
      </w:pPr>
      <w:r>
        <w:rPr/>
        <w:t>Professors in Medical School Basic Science Departments Has a Long Way To Go.</w:t>
        <w:tab/>
        <w:t xml:space="preserve">mSphere </w:t>
      </w:r>
      <w:r>
        <w:rPr>
          <w:b/>
        </w:rPr>
        <w:t>4</w:t>
      </w:r>
      <w:r>
        <w:rPr/>
        <w:t>.</w:t>
      </w:r>
    </w:p>
    <w:p>
      <w:pPr>
        <w:pStyle w:val="Normal"/>
        <w:numPr>
          <w:ilvl w:val="0"/>
          <w:numId w:val="37"/>
        </w:numPr>
        <w:spacing w:before="0" w:after="136"/>
        <w:ind w:left="365" w:hanging="365"/>
        <w:rPr/>
      </w:pPr>
      <w:r>
        <w:rPr/>
        <w:t>doi</w:t>
      </w:r>
      <w:hyperlink r:id="rId18">
        <w:r>
          <w:rPr>
            <w:rStyle w:val="ListLabel343"/>
          </w:rPr>
          <w:t>:10.1128/mSphere.00599-19.</w:t>
        </w:r>
      </w:hyperlink>
    </w:p>
    <w:sectPr>
      <w:footerReference w:type="default" r:id="rId19"/>
      <w:type w:val="nextPage"/>
      <w:pgSz w:w="12240" w:h="15840"/>
      <w:pgMar w:left="1075" w:right="1440" w:header="0" w:top="1440" w:footer="800" w:bottom="1404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Libertucci, Josie" w:date="2019-09-23T15:12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>Reference Fix</w:t>
      </w:r>
    </w:p>
  </w:comment>
  <w:comment w:id="2" w:author="Libertucci, Josie" w:date="2019-09-23T15:13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>Reference fix</w:t>
      </w:r>
    </w:p>
  </w:comment>
  <w:comment w:id="1" w:author="Unknown Author" w:date="2019-09-24T11:00:01Z" w:initials="">
    <w:p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As written, this is contradictory, rephrase to make the “you need inclusive culture, but it won’t happen w/o policy changes” more clear</w:t>
      </w:r>
    </w:p>
  </w:comment>
  <w:comment w:id="3" w:author="Unknown Author" w:date="2019-09-24T10:59:52Z" w:initials="">
    <w:p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cite</w:t>
      </w:r>
    </w:p>
  </w:comment>
  <w:comment w:id="4" w:author="Libertucci, Josie" w:date="2019-09-23T15:15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>Women or female?</w:t>
      </w:r>
    </w:p>
  </w:comment>
  <w:comment w:id="5" w:author="Unknown Author" w:date="2019-09-24T10:58:49Z" w:initials="">
    <w:p>
      <w:r>
        <w:rPr>
          <w:rFonts w:eastAsia="" w:cstheme="minorBidi" w:eastAsiaTheme="minorEastAsia" w:cs="" w:ascii="Calibri" w:hAnsi="Calib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16"/>
          <w:szCs w:val="24"/>
          <w:u w:val="none"/>
          <w:vertAlign w:val="baseline"/>
          <w:em w:val="none"/>
          <w:lang w:bidi="ar-SA" w:eastAsia="en-US" w:val="en-US"/>
        </w:rPr>
        <w:t>Reply to Libertucci, Josie (09/23/2019, 15:15): "..."</w:t>
      </w:r>
    </w:p>
    <w:p>
      <w:r>
        <w:rPr>
          <w:rFonts w:ascii="Liberation Serif" w:hAnsi="Liberation Serif" w:eastAsia="DejaVu Sans" w:cs="DejaVu Sans"/>
          <w:color w:val="auto"/>
          <w:sz w:val="20"/>
          <w:lang w:val="en-US" w:eastAsia="en-US" w:bidi="ar-SA"/>
        </w:rPr>
        <w:t>Women (m/f == sex; m/w == gender)</w:t>
      </w:r>
    </w:p>
  </w:comment>
  <w:comment w:id="6" w:author="Unknown Author" w:date="2019-09-24T11:02:54Z" w:initials="">
    <w:p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Not exactly true, see Nittrouer et al which addressed gender. It does seem to be true that no one has addressed racial/ethnic diversity</w:t>
      </w:r>
    </w:p>
  </w:comment>
  <w:comment w:id="7" w:author="Unknown Author" w:date="2019-09-24T11:04:18Z" w:initials="">
    <w:p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Reframe to introduce the goal of speaker series in general since these are common across universities. We will address the department in methods.</w:t>
      </w:r>
    </w:p>
  </w:comment>
  <w:comment w:id="8" w:author="Unknown Author" w:date="2019-09-24T11:05:07Z" w:initials="">
    <w:p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I think we should start with an explanation of social role theory.</w:t>
      </w:r>
    </w:p>
  </w:comment>
  <w:comment w:id="9" w:author="Unknown Author" w:date="2019-09-24T11:05:41Z" w:initials="">
    <w:p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These concepts haven’t been introduced and are essentially jargon in this context</w:t>
      </w:r>
    </w:p>
  </w:comment>
  <w:comment w:id="10" w:author="Libertucci, Josie" w:date="2019-09-23T15:34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 xml:space="preserve">I thought you said you took these out? Did you? </w:t>
      </w:r>
    </w:p>
  </w:comment>
  <w:comment w:id="11" w:author="Unknown Author" w:date="2019-09-24T11:06:18Z" w:initials="">
    <w:p>
      <w:r>
        <w:rPr>
          <w:rFonts w:eastAsia="" w:cstheme="minorBidi" w:eastAsiaTheme="minorEastAsia" w:cs="" w:ascii="Calibri" w:hAnsi="Calib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16"/>
          <w:szCs w:val="24"/>
          <w:u w:val="none"/>
          <w:vertAlign w:val="baseline"/>
          <w:em w:val="none"/>
          <w:lang w:bidi="ar-SA" w:eastAsia="en-US" w:val="en-US"/>
        </w:rPr>
        <w:t>Reply to Libertucci, Josie (09/23/2019, 15:34): "..."</w:t>
      </w:r>
    </w:p>
    <w:p>
      <w:r>
        <w:rPr>
          <w:rFonts w:ascii="Liberation Serif" w:hAnsi="Liberation Serif" w:eastAsia="DejaVu Sans" w:cs="DejaVu Sans"/>
          <w:color w:val="auto"/>
          <w:sz w:val="20"/>
          <w:lang w:val="en-US" w:eastAsia="en-US" w:bidi="ar-SA"/>
        </w:rPr>
        <w:t>I took them out of the lectureships. They are counted in the overall speaker demographics</w:t>
      </w:r>
    </w:p>
  </w:comment>
  <w:comment w:id="12" w:author="Unknown Author" w:date="2019-09-24T11:07:04Z" w:initials="">
    <w:p>
      <w:r>
        <w:rPr>
          <w:rFonts w:eastAsia="" w:cstheme="minorBidi" w:eastAsiaTheme="minorEastAsia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ar-SA" w:eastAsia="en-US" w:val="en-US"/>
        </w:rPr>
        <w:t>Just FYI, within our 5yr time period, no speaker was extended more than one invitation – the only duplicates are due to scheduling issues.</w:t>
      </w:r>
    </w:p>
  </w:comment>
  <w:comment w:id="13" w:author="Libertucci, Josie" w:date="2019-09-23T15:42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 xml:space="preserve">Does this belong here? </w:t>
      </w:r>
    </w:p>
  </w:comment>
  <w:comment w:id="14" w:author="Unknown Author" w:date="2019-09-24T11:08:25Z" w:initials="">
    <w:p>
      <w:r>
        <w:rPr>
          <w:rFonts w:eastAsia="" w:cstheme="minorBidi" w:eastAsiaTheme="minorEastAsia" w:cs="" w:ascii="Calibri" w:hAnsi="Calib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16"/>
          <w:szCs w:val="24"/>
          <w:u w:val="none"/>
          <w:vertAlign w:val="baseline"/>
          <w:em w:val="none"/>
          <w:lang w:bidi="ar-SA" w:eastAsia="en-US" w:val="en-US"/>
        </w:rPr>
        <w:t>Reply to Libertucci, Josie (09/23/2019, 15:42): "..."</w:t>
      </w:r>
    </w:p>
    <w:p>
      <w:r>
        <w:rPr>
          <w:rFonts w:ascii="Liberation Serif" w:hAnsi="Liberation Serif" w:eastAsia="DejaVu Sans" w:cs="DejaVu Sans"/>
          <w:color w:val="auto"/>
          <w:sz w:val="20"/>
          <w:lang w:val="en-US" w:eastAsia="en-US" w:bidi="ar-SA"/>
        </w:rPr>
        <w:t>I think it’s a matter of preference where to put this kind of context. Early in writing I considered merging discussion &amp; results together, this was a personal compromise.</w:t>
      </w:r>
    </w:p>
  </w:comment>
  <w:comment w:id="15" w:author="Libertucci, Josie" w:date="2019-09-23T15:43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 xml:space="preserve">Does this belong here? </w:t>
      </w:r>
    </w:p>
  </w:comment>
  <w:comment w:id="16" w:author="Libertucci, Josie" w:date="2019-09-23T15:47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 xml:space="preserve">DO we have a reference for this? If not I think we should take out. </w:t>
      </w:r>
    </w:p>
  </w:comment>
  <w:comment w:id="17" w:author="Unknown Author" w:date="2019-09-24T11:10:29Z" w:initials="">
    <w:p>
      <w:r>
        <w:rPr>
          <w:rFonts w:eastAsia="" w:cstheme="minorBidi" w:eastAsiaTheme="minorEastAsia" w:cs="" w:ascii="Calibri" w:hAnsi="Calib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16"/>
          <w:szCs w:val="24"/>
          <w:u w:val="none"/>
          <w:vertAlign w:val="baseline"/>
          <w:em w:val="none"/>
          <w:lang w:bidi="ar-SA" w:eastAsia="en-US" w:val="en-US"/>
        </w:rPr>
        <w:t>Reply to Libertucci, Josie (09/23/2019, 15:47): "..."</w:t>
      </w:r>
    </w:p>
    <w:p>
      <w:r>
        <w:rPr>
          <w:rFonts w:ascii="Liberation Serif" w:hAnsi="Liberation Serif" w:eastAsia="DejaVu Sans" w:cs="DejaVu Sans"/>
          <w:color w:val="auto"/>
          <w:sz w:val="20"/>
          <w:lang w:val="en-US" w:eastAsia="en-US" w:bidi="ar-SA"/>
        </w:rPr>
        <w:t>There are references about competency and dedication, but this is a discussion so IMO there’s room for hypothesizing based on that data (hence my comment preceded by “these results suggest”)</w:t>
      </w:r>
    </w:p>
  </w:comment>
  <w:comment w:id="18" w:author="Libertucci, Josie" w:date="2019-09-23T15:48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>Where is this coming from….</w:t>
      </w:r>
    </w:p>
  </w:comment>
  <w:comment w:id="19" w:author="Unknown Author" w:date="2019-09-24T11:12:11Z" w:initials="">
    <w:p>
      <w:r>
        <w:rPr>
          <w:rFonts w:eastAsia="" w:cstheme="minorBidi" w:eastAsiaTheme="minorEastAsia" w:cs="" w:ascii="Calibri" w:hAnsi="Calib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16"/>
          <w:szCs w:val="24"/>
          <w:u w:val="none"/>
          <w:vertAlign w:val="baseline"/>
          <w:em w:val="none"/>
          <w:lang w:bidi="ar-SA" w:eastAsia="en-US" w:val="en-US"/>
        </w:rPr>
        <w:t>Reply to Libertucci, Josie (09/23/2019, 15:48): "..."</w:t>
      </w:r>
    </w:p>
    <w:p>
      <w:r>
        <w:rPr>
          <w:rFonts w:ascii="Liberation Serif" w:hAnsi="Liberation Serif" w:eastAsia="DejaVu Sans" w:cs="DejaVu Sans"/>
          <w:color w:val="auto"/>
          <w:sz w:val="20"/>
          <w:lang w:val="en-US" w:eastAsia="en-US" w:bidi="ar-SA"/>
        </w:rPr>
        <w:t xml:space="preserve">Which part? There are two studies documenting that m/w feel similarly about speaking invitations and accept at similar rates. </w:t>
      </w:r>
    </w:p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 w:val="20"/>
          <w:lang w:val="en-US" w:eastAsia="en-US" w:bidi="ar-SA"/>
        </w:rPr>
        <w:t>The beginning part is just another hypothesis based on that data.</w:t>
      </w:r>
    </w:p>
  </w:comment>
  <w:comment w:id="20" w:author="Libertucci, Josie" w:date="2019-09-23T15:48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>Reference needed</w:t>
      </w:r>
    </w:p>
  </w:comment>
  <w:comment w:id="21" w:author="Libertucci, Josie" w:date="2019-09-23T15:20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 xml:space="preserve">Change student to graduate student to not confuse with undergraduate student. </w:t>
      </w:r>
    </w:p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 xml:space="preserve">Change Speaker to “Invited Speaker” for ease for the reader. </w:t>
      </w:r>
    </w:p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>For ease in comparing the graphs, all axis should be identical. I suggest changing all y-axis to either 100% or 80%.</w:t>
      </w:r>
    </w:p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 xml:space="preserve">Also, decimal places are not consistent. Please either have decimal places or remove. </w:t>
      </w:r>
    </w:p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</w:r>
    </w:p>
  </w:comment>
  <w:comment w:id="22" w:author="Libertucci, Josie" w:date="2019-09-23T15:28:00Z" w:initials="LJ">
    <w:p>
      <w:r>
        <w:rPr>
          <w:rFonts w:ascii="Liberation Serif" w:hAnsi="Liberation Serif" w:eastAsia="DejaVu Sans" w:cs="DejaVu Sans"/>
          <w:color w:val="auto"/>
          <w:sz w:val="24"/>
          <w:lang w:val="en-US" w:eastAsia="en-US" w:bidi="en-US"/>
        </w:rPr>
        <w:t xml:space="preserve">For manuscript submissions, tables are represented first with the title on top on the table. Then, figure legends, then figures. 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365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alibri" w:cs="Calibri"/>
        <w:color w:val="000000"/>
      </w:rPr>
    </w:lvl>
  </w:abstractNum>
  <w:abstractNum w:abstractNumId="2">
    <w:lvl w:ilvl="0">
      <w:start w:val="1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3">
    <w:lvl w:ilvl="0">
      <w:start w:val="5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126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46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66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86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4006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726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46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66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4">
    <w:lvl w:ilvl="0">
      <w:start w:val="12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5">
    <w:lvl w:ilvl="0">
      <w:start w:val="24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6">
    <w:lvl w:ilvl="0">
      <w:start w:val="31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7">
    <w:lvl w:ilvl="0">
      <w:start w:val="35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8">
    <w:lvl w:ilvl="0">
      <w:start w:val="45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9">
    <w:lvl w:ilvl="0">
      <w:start w:val="53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10">
    <w:lvl w:ilvl="0">
      <w:start w:val="61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11">
    <w:lvl w:ilvl="0">
      <w:start w:val="66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12">
    <w:lvl w:ilvl="0">
      <w:start w:val="72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13">
    <w:lvl w:ilvl="0">
      <w:start w:val="80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14">
    <w:lvl w:ilvl="0">
      <w:start w:val="87"/>
      <w:numFmt w:val="decimal"/>
      <w:lvlText w:val="%1"/>
      <w:lvlJc w:val="left"/>
      <w:pPr>
        <w:ind w:left="31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15">
    <w:lvl w:ilvl="0">
      <w:start w:val="92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40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7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16">
    <w:lvl w:ilvl="0">
      <w:start w:val="109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17">
    <w:lvl w:ilvl="0">
      <w:start w:val="114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18">
    <w:lvl w:ilvl="0">
      <w:start w:val="135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19">
    <w:lvl w:ilvl="0">
      <w:start w:val="140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20">
    <w:lvl w:ilvl="0">
      <w:start w:val="147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21">
    <w:lvl w:ilvl="0">
      <w:start w:val="155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22">
    <w:lvl w:ilvl="0">
      <w:start w:val="160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23">
    <w:lvl w:ilvl="0">
      <w:start w:val="164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24">
    <w:lvl w:ilvl="0">
      <w:start w:val="170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25">
    <w:lvl w:ilvl="0">
      <w:start w:val="177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26">
    <w:lvl w:ilvl="0">
      <w:start w:val="183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27">
    <w:lvl w:ilvl="0">
      <w:start w:val="187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28">
    <w:lvl w:ilvl="0">
      <w:start w:val="191"/>
      <w:numFmt w:val="decimal"/>
      <w:lvlText w:val="%1"/>
      <w:lvlJc w:val="left"/>
      <w:pPr>
        <w:ind w:left="1564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29">
    <w:lvl w:ilvl="0">
      <w:start w:val="210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30">
    <w:lvl w:ilvl="0">
      <w:start w:val="216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31">
    <w:lvl w:ilvl="0">
      <w:start w:val="225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32">
    <w:lvl w:ilvl="0">
      <w:start w:val="228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33">
    <w:lvl w:ilvl="0">
      <w:start w:val="236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34">
    <w:lvl w:ilvl="0">
      <w:start w:val="246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35">
    <w:lvl w:ilvl="0">
      <w:start w:val="252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36">
    <w:lvl w:ilvl="0">
      <w:start w:val="255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37">
    <w:lvl w:ilvl="0">
      <w:start w:val="258"/>
      <w:numFmt w:val="decimal"/>
      <w:lvlText w:val="%1"/>
      <w:lvlJc w:val="left"/>
      <w:pPr>
        <w:ind w:left="365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10"/>
        <w:sz w:val="10"/>
        <w:i w:val="false"/>
        <w:u w:val="none" w:color="000000"/>
        <w:b w:val="false"/>
        <w:szCs w:val="10"/>
        <w:rFonts w:eastAsia="Calibri" w:cs="Calibri"/>
        <w:color w:val="000000"/>
      </w:rPr>
    </w:lvl>
  </w:abstractNum>
  <w:abstractNum w:abstractNumId="3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 w:before="0" w:after="136"/>
      <w:ind w:left="375" w:hanging="10"/>
      <w:jc w:val="both"/>
    </w:pPr>
    <w:rPr>
      <w:rFonts w:ascii="Calibri" w:hAnsi="Calibri" w:eastAsia="Calibri" w:cs="Calibri"/>
      <w:color w:val="000000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widowControl/>
      <w:bidi w:val="0"/>
      <w:spacing w:lineRule="auto" w:line="314" w:before="0" w:after="386"/>
      <w:ind w:left="121" w:hanging="10"/>
      <w:jc w:val="left"/>
      <w:outlineLvl w:val="0"/>
    </w:pPr>
    <w:rPr>
      <w:rFonts w:ascii="Calibri" w:hAnsi="Calibri" w:eastAsia="Calibri" w:cs="Calibri"/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000000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82dde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882dde"/>
    <w:rPr>
      <w:rFonts w:ascii="Calibri" w:hAnsi="Calibri" w:eastAsia="Calibri" w:cs="Calibri"/>
      <w:color w:val="000000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82dde"/>
    <w:rPr>
      <w:rFonts w:ascii="Calibri" w:hAnsi="Calibri" w:eastAsia="Calibri" w:cs="Calibri"/>
      <w:b/>
      <w:bCs/>
      <w:color w:val="000000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82dde"/>
    <w:rPr>
      <w:rFonts w:ascii="Times New Roman" w:hAnsi="Times New Roman" w:eastAsia="Calibri" w:cs="Times New Roman"/>
      <w:color w:val="000000"/>
      <w:sz w:val="18"/>
      <w:szCs w:val="18"/>
    </w:rPr>
  </w:style>
  <w:style w:type="character" w:styleId="ListLabel1">
    <w:name w:val="ListLabel 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2">
    <w:name w:val="ListLabel 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3">
    <w:name w:val="ListLabel 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4">
    <w:name w:val="ListLabel 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5">
    <w:name w:val="ListLabel 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6">
    <w:name w:val="ListLabel 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">
    <w:name w:val="ListLabel 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8">
    <w:name w:val="ListLabel 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9">
    <w:name w:val="ListLabel 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0">
    <w:name w:val="ListLabel 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">
    <w:name w:val="ListLabel 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">
    <w:name w:val="ListLabel 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">
    <w:name w:val="ListLabel 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">
    <w:name w:val="ListLabel 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">
    <w:name w:val="ListLabel 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">
    <w:name w:val="ListLabel 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">
    <w:name w:val="ListLabel 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">
    <w:name w:val="ListLabel 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">
    <w:name w:val="ListLabel 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">
    <w:name w:val="ListLabel 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">
    <w:name w:val="ListLabel 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">
    <w:name w:val="ListLabel 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">
    <w:name w:val="ListLabel 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">
    <w:name w:val="ListLabel 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">
    <w:name w:val="ListLabel 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">
    <w:name w:val="ListLabel 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">
    <w:name w:val="ListLabel 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">
    <w:name w:val="ListLabel 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">
    <w:name w:val="ListLabel 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">
    <w:name w:val="ListLabel 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">
    <w:name w:val="ListLabel 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">
    <w:name w:val="ListLabel 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">
    <w:name w:val="ListLabel 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4">
    <w:name w:val="ListLabel 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5">
    <w:name w:val="ListLabel 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6">
    <w:name w:val="ListLabel 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7">
    <w:name w:val="ListLabel 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8">
    <w:name w:val="ListLabel 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9">
    <w:name w:val="ListLabel 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40">
    <w:name w:val="ListLabel 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41">
    <w:name w:val="ListLabel 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42">
    <w:name w:val="ListLabel 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43">
    <w:name w:val="ListLabel 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44">
    <w:name w:val="ListLabel 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45">
    <w:name w:val="ListLabel 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46">
    <w:name w:val="ListLabel 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47">
    <w:name w:val="ListLabel 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48">
    <w:name w:val="ListLabel 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49">
    <w:name w:val="ListLabel 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50">
    <w:name w:val="ListLabel 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51">
    <w:name w:val="ListLabel 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52">
    <w:name w:val="ListLabel 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53">
    <w:name w:val="ListLabel 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54">
    <w:name w:val="ListLabel 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55">
    <w:name w:val="ListLabel 5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56">
    <w:name w:val="ListLabel 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57">
    <w:name w:val="ListLabel 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58">
    <w:name w:val="ListLabel 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59">
    <w:name w:val="ListLabel 5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60">
    <w:name w:val="ListLabel 6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61">
    <w:name w:val="ListLabel 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62">
    <w:name w:val="ListLabel 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63">
    <w:name w:val="ListLabel 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64">
    <w:name w:val="ListLabel 6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65">
    <w:name w:val="ListLabel 6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66">
    <w:name w:val="ListLabel 6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67">
    <w:name w:val="ListLabel 6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68">
    <w:name w:val="ListLabel 6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69">
    <w:name w:val="ListLabel 6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70">
    <w:name w:val="ListLabel 7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71">
    <w:name w:val="ListLabel 7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72">
    <w:name w:val="ListLabel 7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73">
    <w:name w:val="ListLabel 7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74">
    <w:name w:val="ListLabel 7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75">
    <w:name w:val="ListLabel 7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76">
    <w:name w:val="ListLabel 7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77">
    <w:name w:val="ListLabel 7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78">
    <w:name w:val="ListLabel 7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79">
    <w:name w:val="ListLabel 7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80">
    <w:name w:val="ListLabel 8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81">
    <w:name w:val="ListLabel 8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82">
    <w:name w:val="ListLabel 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83">
    <w:name w:val="ListLabel 8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84">
    <w:name w:val="ListLabel 8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85">
    <w:name w:val="ListLabel 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86">
    <w:name w:val="ListLabel 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87">
    <w:name w:val="ListLabel 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88">
    <w:name w:val="ListLabel 8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89">
    <w:name w:val="ListLabel 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90">
    <w:name w:val="ListLabel 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91">
    <w:name w:val="ListLabel 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92">
    <w:name w:val="ListLabel 9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93">
    <w:name w:val="ListLabel 9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94">
    <w:name w:val="ListLabel 9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95">
    <w:name w:val="ListLabel 9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96">
    <w:name w:val="ListLabel 9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97">
    <w:name w:val="ListLabel 9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98">
    <w:name w:val="ListLabel 9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99">
    <w:name w:val="ListLabel 9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00">
    <w:name w:val="ListLabel 10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01">
    <w:name w:val="ListLabel 10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02">
    <w:name w:val="ListLabel 10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03">
    <w:name w:val="ListLabel 10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04">
    <w:name w:val="ListLabel 10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05">
    <w:name w:val="ListLabel 10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06">
    <w:name w:val="ListLabel 10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07">
    <w:name w:val="ListLabel 10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08">
    <w:name w:val="ListLabel 10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09">
    <w:name w:val="ListLabel 10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0">
    <w:name w:val="ListLabel 1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1">
    <w:name w:val="ListLabel 1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2">
    <w:name w:val="ListLabel 1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3">
    <w:name w:val="ListLabel 1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4">
    <w:name w:val="ListLabel 1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5">
    <w:name w:val="ListLabel 1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6">
    <w:name w:val="ListLabel 1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7">
    <w:name w:val="ListLabel 1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8">
    <w:name w:val="ListLabel 1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19">
    <w:name w:val="ListLabel 1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0">
    <w:name w:val="ListLabel 1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1">
    <w:name w:val="ListLabel 1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2">
    <w:name w:val="ListLabel 1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3">
    <w:name w:val="ListLabel 1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4">
    <w:name w:val="ListLabel 1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5">
    <w:name w:val="ListLabel 1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6">
    <w:name w:val="ListLabel 1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7">
    <w:name w:val="ListLabel 1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8">
    <w:name w:val="ListLabel 1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29">
    <w:name w:val="ListLabel 1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0">
    <w:name w:val="ListLabel 1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1">
    <w:name w:val="ListLabel 1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2">
    <w:name w:val="ListLabel 1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3">
    <w:name w:val="ListLabel 1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4">
    <w:name w:val="ListLabel 1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5">
    <w:name w:val="ListLabel 1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6">
    <w:name w:val="ListLabel 1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7">
    <w:name w:val="ListLabel 1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8">
    <w:name w:val="ListLabel 1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39">
    <w:name w:val="ListLabel 1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0">
    <w:name w:val="ListLabel 1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1">
    <w:name w:val="ListLabel 1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2">
    <w:name w:val="ListLabel 1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3">
    <w:name w:val="ListLabel 1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4">
    <w:name w:val="ListLabel 1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5">
    <w:name w:val="ListLabel 1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6">
    <w:name w:val="ListLabel 1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7">
    <w:name w:val="ListLabel 1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8">
    <w:name w:val="ListLabel 1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49">
    <w:name w:val="ListLabel 1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0">
    <w:name w:val="ListLabel 1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1">
    <w:name w:val="ListLabel 1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2">
    <w:name w:val="ListLabel 1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3">
    <w:name w:val="ListLabel 1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4">
    <w:name w:val="ListLabel 1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5">
    <w:name w:val="ListLabel 15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6">
    <w:name w:val="ListLabel 1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7">
    <w:name w:val="ListLabel 1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8">
    <w:name w:val="ListLabel 1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59">
    <w:name w:val="ListLabel 15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0">
    <w:name w:val="ListLabel 16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1">
    <w:name w:val="ListLabel 1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2">
    <w:name w:val="ListLabel 1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3">
    <w:name w:val="ListLabel 1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4">
    <w:name w:val="ListLabel 16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5">
    <w:name w:val="ListLabel 16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6">
    <w:name w:val="ListLabel 16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7">
    <w:name w:val="ListLabel 16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8">
    <w:name w:val="ListLabel 16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69">
    <w:name w:val="ListLabel 16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0">
    <w:name w:val="ListLabel 17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1">
    <w:name w:val="ListLabel 17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2">
    <w:name w:val="ListLabel 17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3">
    <w:name w:val="ListLabel 17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4">
    <w:name w:val="ListLabel 17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5">
    <w:name w:val="ListLabel 17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6">
    <w:name w:val="ListLabel 17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7">
    <w:name w:val="ListLabel 17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8">
    <w:name w:val="ListLabel 17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79">
    <w:name w:val="ListLabel 17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0">
    <w:name w:val="ListLabel 18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1">
    <w:name w:val="ListLabel 18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2">
    <w:name w:val="ListLabel 1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3">
    <w:name w:val="ListLabel 18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4">
    <w:name w:val="ListLabel 18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5">
    <w:name w:val="ListLabel 1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6">
    <w:name w:val="ListLabel 1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7">
    <w:name w:val="ListLabel 1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8">
    <w:name w:val="ListLabel 18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89">
    <w:name w:val="ListLabel 1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0">
    <w:name w:val="ListLabel 1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1">
    <w:name w:val="ListLabel 1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2">
    <w:name w:val="ListLabel 19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3">
    <w:name w:val="ListLabel 19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4">
    <w:name w:val="ListLabel 19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5">
    <w:name w:val="ListLabel 19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6">
    <w:name w:val="ListLabel 19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7">
    <w:name w:val="ListLabel 19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8">
    <w:name w:val="ListLabel 19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199">
    <w:name w:val="ListLabel 19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0">
    <w:name w:val="ListLabel 20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1">
    <w:name w:val="ListLabel 20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2">
    <w:name w:val="ListLabel 20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3">
    <w:name w:val="ListLabel 20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4">
    <w:name w:val="ListLabel 20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5">
    <w:name w:val="ListLabel 20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6">
    <w:name w:val="ListLabel 20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7">
    <w:name w:val="ListLabel 20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8">
    <w:name w:val="ListLabel 20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09">
    <w:name w:val="ListLabel 20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0">
    <w:name w:val="ListLabel 2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1">
    <w:name w:val="ListLabel 2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2">
    <w:name w:val="ListLabel 2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3">
    <w:name w:val="ListLabel 2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4">
    <w:name w:val="ListLabel 2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5">
    <w:name w:val="ListLabel 2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6">
    <w:name w:val="ListLabel 2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7">
    <w:name w:val="ListLabel 2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8">
    <w:name w:val="ListLabel 2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19">
    <w:name w:val="ListLabel 2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0">
    <w:name w:val="ListLabel 2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1">
    <w:name w:val="ListLabel 2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2">
    <w:name w:val="ListLabel 2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3">
    <w:name w:val="ListLabel 2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4">
    <w:name w:val="ListLabel 2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5">
    <w:name w:val="ListLabel 2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6">
    <w:name w:val="ListLabel 2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7">
    <w:name w:val="ListLabel 2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8">
    <w:name w:val="ListLabel 2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29">
    <w:name w:val="ListLabel 2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0">
    <w:name w:val="ListLabel 2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1">
    <w:name w:val="ListLabel 2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2">
    <w:name w:val="ListLabel 2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3">
    <w:name w:val="ListLabel 2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4">
    <w:name w:val="ListLabel 2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5">
    <w:name w:val="ListLabel 2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6">
    <w:name w:val="ListLabel 2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7">
    <w:name w:val="ListLabel 2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8">
    <w:name w:val="ListLabel 2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39">
    <w:name w:val="ListLabel 2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0">
    <w:name w:val="ListLabel 2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1">
    <w:name w:val="ListLabel 2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2">
    <w:name w:val="ListLabel 2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3">
    <w:name w:val="ListLabel 24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4">
    <w:name w:val="ListLabel 24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5">
    <w:name w:val="ListLabel 24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6">
    <w:name w:val="ListLabel 24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7">
    <w:name w:val="ListLabel 24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8">
    <w:name w:val="ListLabel 24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49">
    <w:name w:val="ListLabel 24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0">
    <w:name w:val="ListLabel 25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1">
    <w:name w:val="ListLabel 25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2">
    <w:name w:val="ListLabel 25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3">
    <w:name w:val="ListLabel 25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4">
    <w:name w:val="ListLabel 25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5">
    <w:name w:val="ListLabel 25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6">
    <w:name w:val="ListLabel 25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7">
    <w:name w:val="ListLabel 25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8">
    <w:name w:val="ListLabel 25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59">
    <w:name w:val="ListLabel 25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0">
    <w:name w:val="ListLabel 26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1">
    <w:name w:val="ListLabel 26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2">
    <w:name w:val="ListLabel 26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3">
    <w:name w:val="ListLabel 26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4">
    <w:name w:val="ListLabel 26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5">
    <w:name w:val="ListLabel 26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6">
    <w:name w:val="ListLabel 26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7">
    <w:name w:val="ListLabel 26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8">
    <w:name w:val="ListLabel 26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69">
    <w:name w:val="ListLabel 26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0">
    <w:name w:val="ListLabel 27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1">
    <w:name w:val="ListLabel 27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2">
    <w:name w:val="ListLabel 27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3">
    <w:name w:val="ListLabel 27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4">
    <w:name w:val="ListLabel 27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5">
    <w:name w:val="ListLabel 27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6">
    <w:name w:val="ListLabel 27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7">
    <w:name w:val="ListLabel 27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8">
    <w:name w:val="ListLabel 27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79">
    <w:name w:val="ListLabel 27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0">
    <w:name w:val="ListLabel 28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1">
    <w:name w:val="ListLabel 28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2">
    <w:name w:val="ListLabel 28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3">
    <w:name w:val="ListLabel 28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4">
    <w:name w:val="ListLabel 28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5">
    <w:name w:val="ListLabel 28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6">
    <w:name w:val="ListLabel 28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7">
    <w:name w:val="ListLabel 28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8">
    <w:name w:val="ListLabel 28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89">
    <w:name w:val="ListLabel 28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0">
    <w:name w:val="ListLabel 29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1">
    <w:name w:val="ListLabel 29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2">
    <w:name w:val="ListLabel 29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3">
    <w:name w:val="ListLabel 29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4">
    <w:name w:val="ListLabel 29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5">
    <w:name w:val="ListLabel 29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6">
    <w:name w:val="ListLabel 29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7">
    <w:name w:val="ListLabel 29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8">
    <w:name w:val="ListLabel 29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299">
    <w:name w:val="ListLabel 29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0">
    <w:name w:val="ListLabel 30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1">
    <w:name w:val="ListLabel 30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2">
    <w:name w:val="ListLabel 30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3">
    <w:name w:val="ListLabel 30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4">
    <w:name w:val="ListLabel 30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5">
    <w:name w:val="ListLabel 30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6">
    <w:name w:val="ListLabel 30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7">
    <w:name w:val="ListLabel 30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8">
    <w:name w:val="ListLabel 30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09">
    <w:name w:val="ListLabel 30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0">
    <w:name w:val="ListLabel 31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1">
    <w:name w:val="ListLabel 31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2">
    <w:name w:val="ListLabel 31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3">
    <w:name w:val="ListLabel 31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4">
    <w:name w:val="ListLabel 31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5">
    <w:name w:val="ListLabel 31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6">
    <w:name w:val="ListLabel 31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7">
    <w:name w:val="ListLabel 31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8">
    <w:name w:val="ListLabel 31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19">
    <w:name w:val="ListLabel 31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0">
    <w:name w:val="ListLabel 32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1">
    <w:name w:val="ListLabel 32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2">
    <w:name w:val="ListLabel 32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3">
    <w:name w:val="ListLabel 32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4">
    <w:name w:val="ListLabel 32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5">
    <w:name w:val="ListLabel 32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6">
    <w:name w:val="ListLabel 32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7">
    <w:name w:val="ListLabel 32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8">
    <w:name w:val="ListLabel 32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29">
    <w:name w:val="ListLabel 32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0">
    <w:name w:val="ListLabel 33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1">
    <w:name w:val="ListLabel 33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2">
    <w:name w:val="ListLabel 33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3">
    <w:name w:val="ListLabel 333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4">
    <w:name w:val="ListLabel 334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5">
    <w:name w:val="ListLabel 335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6">
    <w:name w:val="ListLabel 336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7">
    <w:name w:val="ListLabel 337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8">
    <w:name w:val="ListLabel 338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39">
    <w:name w:val="ListLabel 339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40">
    <w:name w:val="ListLabel 340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41">
    <w:name w:val="ListLabel 341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42">
    <w:name w:val="ListLabel 342"/>
    <w:qFormat/>
    <w:rPr>
      <w:rFonts w:eastAsia="Calibri" w:cs="Calibri"/>
      <w:b w:val="false"/>
      <w:i w:val="false"/>
      <w:strike w:val="false"/>
      <w:dstrike w:val="false"/>
      <w:color w:val="000000"/>
      <w:position w:val="0"/>
      <w:sz w:val="10"/>
      <w:sz w:val="10"/>
      <w:szCs w:val="10"/>
      <w:u w:val="none" w:color="000000"/>
      <w:vertAlign w:val="baseline"/>
    </w:rPr>
  </w:style>
  <w:style w:type="character" w:styleId="ListLabel343">
    <w:name w:val="ListLabel 343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82dde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882dde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2dde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Revision">
    <w:name w:val="Revision"/>
    <w:uiPriority w:val="99"/>
    <w:semiHidden/>
    <w:qFormat/>
    <w:rsid w:val="00b45c57"/>
    <w:pPr>
      <w:widowControl/>
      <w:bidi w:val="0"/>
      <w:jc w:val="left"/>
    </w:pPr>
    <w:rPr>
      <w:rFonts w:ascii="Calibri" w:hAnsi="Calibri" w:eastAsia="Calibri" w:cs="Calibri"/>
      <w:color w:val="000000"/>
      <w:kern w:val="0"/>
      <w:sz w:val="20"/>
      <w:szCs w:val="24"/>
      <w:lang w:val="en-US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hagan/Hagan_SpeakerDiversity_XXXX_2019/" TargetMode="External"/><Relationship Id="rId3" Type="http://schemas.openxmlformats.org/officeDocument/2006/relationships/hyperlink" Target="https://github.com/diversifymicrobiology/DiversifyMicrobiology.github.io/" TargetMode="External"/><Relationship Id="rId4" Type="http://schemas.openxmlformats.org/officeDocument/2006/relationships/hyperlink" Target="https://github.com/diversifymicrobiology/DiversifyMicrobiology.github.io/" TargetMode="External"/><Relationship Id="rId5" Type="http://schemas.openxmlformats.org/officeDocument/2006/relationships/image" Target="media/image1.jpeg"/><Relationship Id="rId6" Type="http://schemas.openxmlformats.org/officeDocument/2006/relationships/hyperlink" Target="https://doi.org/10.1016/s0140-6736(18)33188-x" TargetMode="External"/><Relationship Id="rId7" Type="http://schemas.openxmlformats.org/officeDocument/2006/relationships/hyperlink" Target="https://doi.org/10.1037/0022-3514.46.4.735" TargetMode="External"/><Relationship Id="rId8" Type="http://schemas.openxmlformats.org/officeDocument/2006/relationships/hyperlink" Target="https://doi.org/10.1371/journal.pone.0202743" TargetMode="External"/><Relationship Id="rId9" Type="http://schemas.openxmlformats.org/officeDocument/2006/relationships/hyperlink" Target="https://doi.org/10.1128/JVI.00739-17" TargetMode="External"/><Relationship Id="rId10" Type="http://schemas.openxmlformats.org/officeDocument/2006/relationships/hyperlink" Target="https://doi.org/10.1128/mBio.00846-13" TargetMode="External"/><Relationship Id="rId11" Type="http://schemas.openxmlformats.org/officeDocument/2006/relationships/hyperlink" Target="https://doi.org/10.1038/ni.3707" TargetMode="External"/><Relationship Id="rId12" Type="http://schemas.openxmlformats.org/officeDocument/2006/relationships/hyperlink" Target="https://doi.org/10.1073/pnas.1708414115" TargetMode="External"/><Relationship Id="rId13" Type="http://schemas.openxmlformats.org/officeDocument/2006/relationships/hyperlink" Target="https://doi.org/10.1037/1099-9809.14.4.326" TargetMode="External"/><Relationship Id="rId14" Type="http://schemas.openxmlformats.org/officeDocument/2006/relationships/hyperlink" Target="https://doi.org/10.1080/01419870.2019.1579920" TargetMode="External"/><Relationship Id="rId15" Type="http://schemas.openxmlformats.org/officeDocument/2006/relationships/hyperlink" Target="https://doi.org/10.1007/s11606-010-1478-7" TargetMode="External"/><Relationship Id="rId16" Type="http://schemas.openxmlformats.org/officeDocument/2006/relationships/hyperlink" Target="https://doi.org/10.3402/meo.v19.24768" TargetMode="External"/><Relationship Id="rId17" Type="http://schemas.openxmlformats.org/officeDocument/2006/relationships/hyperlink" Target="https://doi.org/10.7554/elife.21393" TargetMode="External"/><Relationship Id="rId18" Type="http://schemas.openxmlformats.org/officeDocument/2006/relationships/hyperlink" Target="https://doi.org/10.1128/mSphere.00599-19" TargetMode="External"/><Relationship Id="rId19" Type="http://schemas.openxmlformats.org/officeDocument/2006/relationships/footer" Target="footer1.xml"/><Relationship Id="rId20" Type="http://schemas.openxmlformats.org/officeDocument/2006/relationships/comments" Target="comments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LibreOffice/6.0.7.3$Linux_X86_64 LibreOffice_project/00m0$Build-3</Application>
  <Pages>14</Pages>
  <Words>3991</Words>
  <Characters>22752</Characters>
  <CharactersWithSpaces>26690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2019-09-23T19:10:00Z</dcterms:created>
  <dc:creator>Libertucci, Josie</dc:creator>
  <dc:description/>
  <dc:language>en-US</dc:language>
  <cp:lastModifiedBy/>
  <dcterms:modified xsi:type="dcterms:W3CDTF">2019-09-24T11:32:04Z</dcterms:modified>
  <cp:revision>28</cp:revision>
  <dc:subject/>
  <dc:title>Department Invited Speakers Do Not Reflect Trainee Diversity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