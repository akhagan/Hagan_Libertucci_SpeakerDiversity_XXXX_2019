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rFonts w:ascii="Cambria" w:hAnsi="Cambria"/>
          <w:b/>
          <w:color w:val="000000"/>
        </w:rPr>
        <w:t>Policy should change to improve invited speaker diversity and reflect trainee diversity</w:t>
      </w:r>
    </w:p>
    <w:p>
      <w:pPr>
        <w:pStyle w:val="FirstParagraph"/>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Running title: Suggestions to improve invited speaker diversity</w:t>
      </w:r>
    </w:p>
    <w:p>
      <w:pPr>
        <w:pStyle w:val="TextBody"/>
        <w:rPr/>
      </w:pPr>
      <w:r>
        <w:rPr/>
      </w:r>
    </w:p>
    <w:p>
      <w:pPr>
        <w:pStyle w:val="TextBody"/>
        <w:rPr/>
      </w:pPr>
      <w:r>
        <w:rPr/>
      </w:r>
    </w:p>
    <w:p>
      <w:pPr>
        <w:pStyle w:val="TextBody"/>
        <w:rPr/>
      </w:pPr>
      <w:r>
        <w:rPr/>
      </w:r>
    </w:p>
    <w:p>
      <w:pPr>
        <w:pStyle w:val="TextBody"/>
        <w:rPr/>
      </w:pPr>
      <w:r>
        <w:rPr/>
      </w:r>
    </w:p>
    <w:p>
      <w:pPr>
        <w:pStyle w:val="TextBody"/>
        <w:rPr/>
      </w:pPr>
      <w:r>
        <w:rPr/>
        <w:t>A</w:t>
      </w:r>
      <w:commentRangeStart w:id="0"/>
      <w:r>
        <w:rPr/>
        <w:t>da K. Hagan, Ph.D.</w:t>
      </w:r>
      <w:r>
        <w:rPr>
          <w:vertAlign w:val="superscript"/>
        </w:rPr>
        <w:t>1</w:t>
      </w:r>
      <w:r>
        <w:rPr>
          <w:rFonts w:eastAsia="Ubuntu" w:cs="Ubuntu" w:ascii="Ubuntu" w:hAnsi="Ubuntu"/>
        </w:rPr>
        <w:t>†</w:t>
      </w:r>
      <w:r>
        <w:rPr/>
        <w:t>,</w:t>
      </w:r>
      <w:ins w:id="0" w:author="Unknown Author" w:date="2020-01-29T13:19:23Z">
        <w:r>
          <w:rPr/>
        </w:r>
      </w:ins>
      <w:commentRangeEnd w:id="0"/>
      <w:r>
        <w:commentReference w:id="0"/>
      </w:r>
      <w:r>
        <w:rPr/>
        <w:t xml:space="preserve"> Rebecca M. Pollet, Ph.D.</w:t>
      </w:r>
      <w:r>
        <w:rPr>
          <w:vertAlign w:val="superscript"/>
        </w:rPr>
        <w:t xml:space="preserve">1 </w:t>
      </w:r>
      <w:r>
        <w:rPr/>
        <w:t xml:space="preserve">, and Josie Libertucci, Ph.D. </w:t>
      </w:r>
      <w:r>
        <w:rPr>
          <w:vertAlign w:val="superscript"/>
        </w:rPr>
        <w:t>2</w:t>
      </w:r>
    </w:p>
    <w:p>
      <w:pPr>
        <w:pStyle w:val="TextBody"/>
        <w:rPr/>
      </w:pPr>
      <w:r>
        <w:rPr/>
      </w:r>
    </w:p>
    <w:p>
      <w:pPr>
        <w:pStyle w:val="TextBody"/>
        <w:rPr/>
      </w:pPr>
      <w:r>
        <w:rPr/>
      </w:r>
    </w:p>
    <w:p>
      <w:pPr>
        <w:pStyle w:val="TextBody"/>
        <w:rPr/>
      </w:pPr>
      <w:r>
        <w:rPr/>
      </w:r>
    </w:p>
    <w:p>
      <w:pPr>
        <w:pStyle w:val="TextBody"/>
        <w:rPr/>
      </w:pPr>
      <w:r>
        <w:rPr/>
      </w:r>
    </w:p>
    <w:p>
      <w:pPr>
        <w:pStyle w:val="TextBody"/>
        <w:rPr/>
      </w:pPr>
      <w:r>
        <w:rPr>
          <w:rFonts w:eastAsia="Ubuntu" w:cs="Ubuntu" w:ascii="Ubuntu" w:hAnsi="Ubuntu"/>
        </w:rPr>
        <w:t>†</w:t>
      </w:r>
      <w:r>
        <w:rPr/>
        <w:t xml:space="preserve"> </w:t>
      </w:r>
      <w:r>
        <w:rPr/>
        <w:t xml:space="preserve">To whom correspondence should be addressed: </w:t>
      </w:r>
      <w:hyperlink r:id="rId2">
        <w:r>
          <w:rPr>
            <w:rStyle w:val="InternetLink"/>
          </w:rPr>
          <w:t>akhagan@umich.edu</w:t>
        </w:r>
      </w:hyperlink>
    </w:p>
    <w:p>
      <w:pPr>
        <w:pStyle w:val="TextBody"/>
        <w:rPr/>
      </w:pPr>
      <w:r>
        <w:rPr/>
        <w:t>1. Department of Microbiology &amp; Immunology, University of Michigan, Ann Arbor, Michigan</w:t>
      </w:r>
    </w:p>
    <w:p>
      <w:pPr>
        <w:pStyle w:val="TextBody"/>
        <w:rPr/>
      </w:pPr>
      <w:r>
        <w:rPr/>
        <w:t>2. Farncombe Family Digestive Health Research Institute, Department of Medicine, McMaster University, Hamilton, Ontario, Canada</w:t>
      </w:r>
    </w:p>
    <w:p>
      <w:pPr>
        <w:pStyle w:val="TextBody"/>
        <w:rPr/>
      </w:pPr>
      <w:r>
        <w:rPr/>
      </w:r>
    </w:p>
    <w:p>
      <w:pPr>
        <w:pStyle w:val="TextBody"/>
        <w:rPr/>
      </w:pPr>
      <w:r>
        <w:rPr/>
      </w:r>
    </w:p>
    <w:p>
      <w:pPr>
        <w:pStyle w:val="TextBody"/>
        <w:rPr/>
      </w:pPr>
      <w:r>
        <w:rPr/>
      </w:r>
    </w:p>
    <w:p>
      <w:pPr>
        <w:pStyle w:val="TextBody"/>
        <w:rPr/>
      </w:pPr>
      <w:r>
        <w:rPr/>
        <w:t>Figures: 1</w:t>
      </w:r>
    </w:p>
    <w:p>
      <w:pPr>
        <w:pStyle w:val="TextBody"/>
        <w:rPr/>
      </w:pPr>
      <w:r>
        <w:rPr/>
        <w:t>Tables: 1</w:t>
      </w:r>
    </w:p>
    <w:p>
      <w:pPr>
        <w:pStyle w:val="TextBody"/>
        <w:rPr/>
      </w:pPr>
      <w:r>
        <w:rPr/>
        <w:t>Financial support: Department of Microbiology &amp; Immunology, University of Michigan</w:t>
      </w:r>
      <w:r>
        <w:br w:type="page"/>
      </w:r>
    </w:p>
    <w:p>
      <w:pPr>
        <w:pStyle w:val="Heading2"/>
        <w:rPr>
          <w:rFonts w:ascii="Cambria" w:hAnsi="Cambria"/>
          <w:color w:val="000000"/>
        </w:rPr>
      </w:pPr>
      <w:bookmarkStart w:id="0" w:name="conflicts-of-interest"/>
      <w:bookmarkEnd w:id="0"/>
      <w:r>
        <w:rPr>
          <w:color w:val="000000"/>
        </w:rPr>
        <w:t>Conflict of Interest Notification Page</w:t>
      </w:r>
    </w:p>
    <w:p>
      <w:pPr>
        <w:pStyle w:val="FirstParagraph"/>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All authors affirm that there are no conflicts of interest.</w:t>
      </w:r>
      <w:r>
        <w:br w:type="page"/>
      </w:r>
    </w:p>
    <w:p>
      <w:pPr>
        <w:pStyle w:val="Heading2"/>
        <w:spacing w:lineRule="auto" w:line="480"/>
        <w:rPr>
          <w:rFonts w:ascii="Cambria" w:hAnsi="Cambria"/>
          <w:color w:val="000000"/>
        </w:rPr>
      </w:pPr>
      <w:bookmarkStart w:id="1" w:name="abstract"/>
      <w:bookmarkEnd w:id="1"/>
      <w:r>
        <w:rPr>
          <w:color w:val="000000"/>
        </w:rPr>
        <w:t>Abstract</w:t>
      </w:r>
    </w:p>
    <w:p>
      <w:pPr>
        <w:pStyle w:val="FirstParagraph"/>
        <w:spacing w:lineRule="auto" w:line="480"/>
        <w:rPr>
          <w:sz w:val="20"/>
          <w:szCs w:val="20"/>
        </w:rPr>
      </w:pPr>
      <w:r>
        <w:rPr>
          <w:sz w:val="20"/>
          <w:szCs w:val="20"/>
        </w:rPr>
        <w:t>The biomedical sciences have a problem retaining white women and underrepresented minorities in academia. Despite increases in the representation of these groups in faculty candidate pools, they are still underrepresented at the faculty level, particularly at the Full Professor level. The lack of diverse individuals at the Full Professor level contributes to the attrition of women and under-represented minorities, as it confirms unconscious biases. The presence of unconscious biases contribute to feelings of not belonging by trainees and are amplified by visual representation of who is presented as the “top scientist in their field”. Top scientists are not only defined by the attainment of Full Professorships, but also through invited seminar series. Invitations for faculty to present their research at other university departments is highly valued offer that provides an opportunity for collaborations and networking. However, if invited speakers do not represent the demographics of current trainees, these visual representations of successful scientists may contribute to decreased attitudes of self-identification as a scientist, ultimately resulting in trainees leaving the field or the academy. In this study, we compare invited-speaker demographics to the current trainee demographics in one microbiology and immunology department and find that trainees are not proportionally represented by speakers invited to the department. Our investigation prompted changes in policy for how invited speakers are selected in the future to invite a more diverse group of scientists. To facilitate this process, we developed a set of tips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spacing w:lineRule="auto" w:line="480"/>
        <w:rPr/>
      </w:pPr>
      <w:bookmarkStart w:id="2" w:name="keywords"/>
      <w:bookmarkEnd w:id="2"/>
      <w:r>
        <w:rPr/>
        <w:t>Keywords</w:t>
      </w:r>
    </w:p>
    <w:p>
      <w:pPr>
        <w:pStyle w:val="FirstParagraph"/>
        <w:spacing w:lineRule="auto" w:line="480"/>
        <w:rPr>
          <w:sz w:val="20"/>
          <w:szCs w:val="20"/>
        </w:rPr>
      </w:pPr>
      <w:r>
        <w:rPr>
          <w:sz w:val="20"/>
          <w:szCs w:val="20"/>
        </w:rPr>
        <w:t>inclusion, diversity, invited speakers, academia, graduate programs</w:t>
      </w:r>
    </w:p>
    <w:p>
      <w:pPr>
        <w:pStyle w:val="Heading2"/>
        <w:spacing w:lineRule="auto" w:line="480"/>
        <w:rPr/>
      </w:pPr>
      <w:r>
        <w:rPr/>
      </w:r>
      <w:r>
        <w:br w:type="page"/>
      </w:r>
    </w:p>
    <w:p>
      <w:pPr>
        <w:pStyle w:val="Heading2"/>
        <w:spacing w:lineRule="auto" w:line="480"/>
        <w:rPr/>
      </w:pPr>
      <w:bookmarkStart w:id="3" w:name="background"/>
      <w:bookmarkEnd w:id="3"/>
      <w:r>
        <w:rPr/>
        <w:t>Background</w:t>
      </w:r>
    </w:p>
    <w:p>
      <w:pPr>
        <w:pStyle w:val="FirstParagraph"/>
        <w:spacing w:lineRule="auto" w:line="480"/>
        <w:rPr/>
      </w:pPr>
      <w:ins w:id="1" w:author="Unknown Author" w:date="2020-01-27T12:01:04Z">
        <w:r>
          <w:rPr>
            <w:sz w:val="20"/>
            <w:szCs w:val="20"/>
          </w:rPr>
          <w:t>W</w:t>
        </w:r>
      </w:ins>
      <w:del w:id="2" w:author="Unknown Author" w:date="2020-01-27T12:01:04Z">
        <w:r>
          <w:rPr>
            <w:sz w:val="20"/>
            <w:szCs w:val="20"/>
          </w:rPr>
          <w:delText>Long-standing systemic bias, sexism, and racism have contributed to the under-representation of many racial and ethnic groups, as well as women, in science, technology, engineering, and math (STEM) fields (1–4). Specifically, w</w:delText>
        </w:r>
      </w:del>
      <w:r>
        <w:rPr>
          <w:sz w:val="20"/>
          <w:szCs w:val="20"/>
        </w:rPr>
        <w:t>ithin the field of biomedical research in the United States, the proportion of underrepresented minorities at the full professor level has remained consistently low at 4% (survey data taken from the NIH from 2001 to 2013), compared to the U.S. population, which is 32.3% (5, 6). Similar discrepancies exist for women in biomedical sciences as full professorships are currently held mostly by men (7, 8). As demographics of faculty within the biomedical sciences remains skewed towards Caucasian men, the demographics of trainees (graduate students and postdocs) are becoming more diverse (5).</w:t>
      </w:r>
    </w:p>
    <w:p>
      <w:pPr>
        <w:pStyle w:val="FirstParagraph"/>
        <w:spacing w:lineRule="auto" w:line="480"/>
        <w:rPr/>
      </w:pPr>
      <w:ins w:id="3" w:author="Unknown Author" w:date="2020-01-27T12:01:26Z">
        <w:r>
          <w:rPr>
            <w:sz w:val="20"/>
            <w:szCs w:val="20"/>
          </w:rPr>
          <w:t>+ describe race/gender as social constructs w/ built in sterotypes/perceptions (use tribalism lit)</w:t>
        </w:r>
      </w:ins>
      <w:ins w:id="4" w:author="Unknown Author" w:date="2020-01-27T12:02:04Z">
        <w:r>
          <w:rPr>
            <w:sz w:val="20"/>
            <w:szCs w:val="20"/>
          </w:rPr>
          <w:t>, historical suppression of some groups in US</w:t>
        </w:r>
      </w:ins>
    </w:p>
    <w:p>
      <w:pPr>
        <w:pStyle w:val="FirstParagraph"/>
        <w:spacing w:lineRule="auto" w:line="480"/>
        <w:rPr/>
      </w:pPr>
      <w:ins w:id="5" w:author="Unknown Author" w:date="2020-01-27T12:02:04Z">
        <w:r>
          <w:rPr>
            <w:sz w:val="20"/>
            <w:szCs w:val="20"/>
          </w:rPr>
          <w:t>+ describe specific barriers to different groups:</w:t>
        </w:r>
      </w:ins>
    </w:p>
    <w:p>
      <w:pPr>
        <w:pStyle w:val="TextBody"/>
        <w:spacing w:lineRule="auto" w:line="480"/>
        <w:rPr>
          <w:sz w:val="20"/>
          <w:szCs w:val="20"/>
        </w:rPr>
      </w:pPr>
      <w:del w:id="6" w:author="Unknown Author" w:date="2020-01-27T11:22:13Z">
        <w:r>
          <w:rPr>
            <w:sz w:val="20"/>
            <w:szCs w:val="20"/>
          </w:rPr>
          <w:delText xml:space="preserve">Policy changes are needed to support inclusion of all individuals, particularly in the biomedical sciences(9). To increase retention of historically under-represented minorities (HURM), non-Caucasian/non-HURM (NCNH) individuals, and white women in biomedical fields, it is important for trainees to have visual representations of themselves as scientists. The importance of representation in retaining a diverse group of individuals in STEM fields is supported by social role theory (10). Individuals make inferences about characteristics that are needed to be successful in a given role by examining individuals that most occupy that role (10, 11). </w:delText>
        </w:r>
      </w:del>
    </w:p>
    <w:p>
      <w:pPr>
        <w:pStyle w:val="TextBody"/>
        <w:spacing w:lineRule="auto" w:line="480"/>
        <w:rPr/>
      </w:pPr>
      <w:ins w:id="7" w:author="Unknown Author" w:date="2020-01-27T12:00:33Z">
        <w:r>
          <w:rPr>
            <w:sz w:val="20"/>
            <w:szCs w:val="20"/>
          </w:rPr>
          <w:t>Each underrepresented group faces a complex set of barriers to achieving faculty status. For instance,  woman negatively impacted by assumptions about competency and dedication. The dedication of women who have children to their work is perceived to be less than that of their colleagues, i.e., men who also have children (34–36). The perceived prioritization and commitments of women to family over work may cause faculty to doubt their (12, 37).  Asian/Asian American individuals. Although Asian scientists are well-represented in the US scientific workforce, they face significant bias and barriers to inclusion in society and academia (38, 39). For instance, despite the higher employment rate of Asian scientists, they were not well-represented in the more prestigious lectureships.</w:t>
        </w:r>
      </w:ins>
    </w:p>
    <w:p>
      <w:pPr>
        <w:pStyle w:val="TextBody"/>
        <w:spacing w:lineRule="auto" w:line="480"/>
        <w:rPr/>
      </w:pPr>
      <w:ins w:id="8" w:author="Unknown Author" w:date="2020-01-27T12:00:33Z">
        <w:r>
          <w:rPr>
            <w:sz w:val="20"/>
            <w:szCs w:val="20"/>
          </w:rPr>
          <w:t>+ Describe effects of their absence on STEM/academic policies &amp; discuss representation as a proxy for involvement in policy decisions &amp; their successful</w:t>
        </w:r>
      </w:ins>
    </w:p>
    <w:p>
      <w:pPr>
        <w:pStyle w:val="TextBody"/>
        <w:spacing w:lineRule="auto" w:line="480"/>
        <w:rPr/>
      </w:pPr>
      <w:ins w:id="9" w:author="Unknown Author" w:date="2020-01-27T12:00:33Z">
        <w:r>
          <w:rPr>
            <w:sz w:val="20"/>
            <w:szCs w:val="20"/>
          </w:rPr>
          <w:t xml:space="preserve">Question: How do you retain diverse trainees as faculty &amp; combat perceptions/stereotypes </w:t>
        </w:r>
      </w:ins>
      <w:ins w:id="10" w:author="Unknown Author" w:date="2020-01-27T12:00:33Z">
        <w:r>
          <w:rPr>
            <w:rFonts w:eastAsia="Cambria" w:cs="" w:cstheme="minorBidi" w:eastAsiaTheme="minorHAnsi"/>
            <w:color w:val="auto"/>
            <w:kern w:val="0"/>
            <w:sz w:val="20"/>
            <w:szCs w:val="20"/>
            <w:lang w:val="en-US" w:eastAsia="en-US" w:bidi="ar-SA"/>
          </w:rPr>
          <w:t>→</w:t>
        </w:r>
      </w:ins>
      <w:ins w:id="11" w:author="Unknown Author" w:date="2020-01-27T12:00:33Z">
        <w:r>
          <w:rPr>
            <w:sz w:val="20"/>
            <w:szCs w:val="20"/>
          </w:rPr>
          <w:t xml:space="preserve"> role models</w:t>
        </w:r>
      </w:ins>
    </w:p>
    <w:p>
      <w:pPr>
        <w:pStyle w:val="TextBody"/>
        <w:spacing w:lineRule="auto" w:line="480"/>
        <w:rPr/>
      </w:pPr>
      <w:ins w:id="12" w:author="Unknown Author" w:date="2020-01-27T12:00:33Z">
        <w:r>
          <w:rPr>
            <w:sz w:val="20"/>
            <w:szCs w:val="20"/>
          </w:rPr>
          <w:t xml:space="preserve">+rep of women in STEM known to impact trainees </w:t>
        </w:r>
      </w:ins>
      <w:ins w:id="13" w:author="Unknown Author" w:date="2020-01-27T12:00:33Z">
        <w:r>
          <w:rPr>
            <w:rFonts w:eastAsia="Cambria" w:cs="" w:cstheme="minorBidi" w:eastAsiaTheme="minorHAnsi"/>
            <w:color w:val="auto"/>
            <w:kern w:val="0"/>
            <w:sz w:val="20"/>
            <w:szCs w:val="20"/>
            <w:lang w:val="en-US" w:eastAsia="en-US" w:bidi="ar-SA"/>
          </w:rPr>
          <w:t>–</w:t>
        </w:r>
      </w:ins>
      <w:ins w:id="14" w:author="Unknown Author" w:date="2020-01-27T12:00:33Z">
        <w:r>
          <w:rPr>
            <w:sz w:val="20"/>
            <w:szCs w:val="20"/>
          </w:rPr>
          <w:t xml:space="preserve"> probably extends to other demographics, though studies don’t exist. </w:t>
        </w:r>
      </w:ins>
    </w:p>
    <w:p>
      <w:pPr>
        <w:pStyle w:val="TextBody"/>
        <w:spacing w:lineRule="auto" w:line="480"/>
        <w:rPr/>
      </w:pPr>
      <w:ins w:id="15" w:author="Unknown Author" w:date="2020-01-27T12:00:33Z">
        <w:r>
          <w:rPr>
            <w:sz w:val="20"/>
            <w:szCs w:val="20"/>
          </w:rPr>
          <w:t>+ If this is the case, how to provide diversity when faculty are low-level</w:t>
        </w:r>
      </w:ins>
    </w:p>
    <w:p>
      <w:pPr>
        <w:pStyle w:val="TextBody"/>
        <w:spacing w:lineRule="auto" w:line="480"/>
        <w:rPr/>
      </w:pPr>
      <w:ins w:id="16" w:author="Unknown Author" w:date="2020-01-27T12:00:33Z">
        <w:r>
          <w:rPr>
            <w:sz w:val="20"/>
            <w:szCs w:val="20"/>
          </w:rPr>
          <w:t>+how to champion diverse faculty/bolster their CVs &amp; chances at tenure</w:t>
        </w:r>
      </w:ins>
    </w:p>
    <w:p>
      <w:pPr>
        <w:pStyle w:val="TextBody"/>
        <w:spacing w:lineRule="auto" w:line="480"/>
        <w:rPr>
          <w:sz w:val="20"/>
          <w:szCs w:val="20"/>
        </w:rPr>
      </w:pPr>
      <w:del w:id="17" w:author="Unknown Author" w:date="2020-01-27T12:07:04Z">
        <w:r>
          <w:rPr>
            <w:sz w:val="20"/>
            <w:szCs w:val="20"/>
          </w:rPr>
          <w:delText>However, there is a lack of diverse scientific experts in academia so underrepresented minorities are not seeing adequate visual representations of themselves at the faculty level. Therefore, trainees who do not see representation of themselves in senior faculty positions, may decide that they do not possess the characteristics that are required to succeed.</w:delText>
        </w:r>
      </w:del>
    </w:p>
    <w:p>
      <w:pPr>
        <w:pStyle w:val="TextBody"/>
        <w:spacing w:lineRule="auto" w:line="480"/>
        <w:rPr/>
      </w:pPr>
      <w:r>
        <w:rPr>
          <w:sz w:val="20"/>
          <w:szCs w:val="20"/>
        </w:rPr>
        <w:t xml:space="preserve">Invited seminar series are common within biomedical departments across the United States (12). Usually, seminar series’ consist of faculty members selecting a scientist from another institution to visit their university and present their research, as well as meet with other faculty members and trainees. Named lectureships follow the same format but are decided by committee and are considered more prestigious because they are named in honor of prominent local scientists. These seminar series and lectureships provide an opportunity for trainees to be exposed to research outside of their department. Additionally, being an invited speaker provides the scientist with an opportunity to make future collaborations and build their own </w:t>
      </w:r>
      <w:r>
        <w:rPr>
          <w:i/>
          <w:sz w:val="20"/>
          <w:szCs w:val="20"/>
        </w:rPr>
        <w:t>curriculum vitae</w:t>
      </w:r>
      <w:r>
        <w:rPr>
          <w:sz w:val="20"/>
          <w:szCs w:val="20"/>
        </w:rPr>
        <w:t xml:space="preserve"> (CV). Scientists invited to give seminars are widely regarded as successful and the top in their field. Thus, if trainees are constantly being exposed to “the top scientist in their field”, </w:t>
      </w:r>
      <w:del w:id="18" w:author="Unknown Author" w:date="2020-01-27T12:10:15Z">
        <w:r>
          <w:rPr>
            <w:sz w:val="20"/>
            <w:szCs w:val="20"/>
          </w:rPr>
          <w:delText xml:space="preserve">according to social role theory, </w:delText>
        </w:r>
      </w:del>
      <w:r>
        <w:rPr>
          <w:sz w:val="20"/>
          <w:szCs w:val="20"/>
        </w:rPr>
        <w:t xml:space="preserve">it signals who is successful in that field. </w:t>
      </w:r>
      <w:ins w:id="19" w:author="Unknown Author" w:date="2020-01-27T12:10:18Z">
        <w:r>
          <w:rPr>
            <w:sz w:val="20"/>
            <w:szCs w:val="20"/>
          </w:rPr>
          <w:t xml:space="preserve">Several papers have investigated the representation of women at scientific conferences, however, we have only identified one that focused on invited speakers at universities (12). In their study, Nittrouer et al, examined 3,652 talks at 50 U.S. institutions in 2013 - 2014 and found that women faculty are less likely to be invited speakers, despite similar acceptance rates (12). We have not been able to identify any publications examining scientific speaker diversity beyond gender.  </w:t>
        </w:r>
      </w:ins>
      <w:r>
        <w:rPr>
          <w:sz w:val="20"/>
          <w:szCs w:val="20"/>
        </w:rPr>
        <w:t>While some have examined this issue by studying and promoting the inclusion of more women speakers at conferences, how department speaker series compare to the trainee diversity of that department is unknown (13–15).</w:t>
      </w:r>
      <w:ins w:id="20" w:author="Unknown Author" w:date="2020-01-27T12:09:58Z">
        <w:r>
          <w:rPr>
            <w:sz w:val="20"/>
            <w:szCs w:val="20"/>
          </w:rPr>
          <w:t xml:space="preserve"> </w:t>
        </w:r>
      </w:ins>
    </w:p>
    <w:p>
      <w:pPr>
        <w:pStyle w:val="TextBody"/>
        <w:spacing w:lineRule="auto" w:line="480"/>
        <w:rPr>
          <w:sz w:val="20"/>
          <w:szCs w:val="20"/>
        </w:rPr>
      </w:pPr>
      <w:r>
        <w:rPr>
          <w:sz w:val="20"/>
          <w:szCs w:val="20"/>
        </w:rPr>
        <w:t>In this study, we examine and compare the proportion of HURM, NCNH, and women invited speakers to white men in the Department of Microbiology and Immunology at the University of Michigan. Additionally, we compare invited-speaker demographics to the current trainee demographics as a means to gauge if trainee demographics are being represented accordingly throughout the seminar series. Following our investigation, we proposed a policy change to the Department of Microbiology and Immunology in how invited speakers are selected as a means to promote inclusion in our department and reduce unconscious bias. In order to facilitate inviting a more diverse group of scientists, we developed a set of resources that allow scientists, within the fields of microbiology and immunology, to self-identify as having an under-represented or under-served identity including: HURM, non-Caucasian/non-HURM, or a white woman. These resources will promote inclusion and diversity by providing greater representation of all scientists and will provide hosts an opportunity to invite a more diverse group of scientists.</w:t>
      </w:r>
    </w:p>
    <w:p>
      <w:pPr>
        <w:pStyle w:val="Heading2"/>
        <w:spacing w:lineRule="auto" w:line="480"/>
        <w:rPr/>
      </w:pPr>
      <w:bookmarkStart w:id="4" w:name="methods"/>
      <w:bookmarkEnd w:id="4"/>
      <w:r>
        <w:rPr/>
        <w:t>Methods</w:t>
      </w:r>
    </w:p>
    <w:p>
      <w:pPr>
        <w:pStyle w:val="FirstParagraph"/>
        <w:spacing w:lineRule="auto" w:line="480"/>
        <w:rPr>
          <w:sz w:val="20"/>
          <w:szCs w:val="20"/>
        </w:rPr>
      </w:pPr>
      <w:r>
        <w:rPr>
          <w:sz w:val="20"/>
          <w:szCs w:val="20"/>
        </w:rPr>
        <w:t>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w:t>
      </w:r>
      <w:commentRangeStart w:id="1"/>
      <w:r>
        <w:rPr>
          <w:sz w:val="20"/>
          <w:szCs w:val="20"/>
        </w:rPr>
        <w:t xml:space="preserve"> Each speaker was only counted once and those listed as departmental faculty members or as a “host” at any point could not also be considered “invited speakers”. </w:t>
      </w:r>
      <w:r>
        <w:rPr>
          <w:sz w:val="20"/>
          <w:szCs w:val="20"/>
        </w:rPr>
      </w:r>
      <w:commentRangeEnd w:id="1"/>
      <w:r>
        <w:commentReference w:id="1"/>
      </w:r>
      <w:r>
        <w:rPr>
          <w:sz w:val="20"/>
          <w:szCs w:val="20"/>
        </w:rPr>
        <w:t>The list of faculty hosts was used as a proxy for faculty demographics since as hosts, these faculty members are visible representatives of the department. The trainees were identified using departmental email lists that included masters students, doctoral students, and post-doctoral fellows.</w:t>
      </w:r>
    </w:p>
    <w:p>
      <w:pPr>
        <w:pStyle w:val="TextBody"/>
        <w:spacing w:lineRule="auto" w:line="480"/>
        <w:rPr/>
      </w:pPr>
      <w:r>
        <w:rPr>
          <w:sz w:val="20"/>
          <w:szCs w:val="20"/>
        </w:rPr>
        <w:t>This is a retrospective study, thus speakers were not asked for their identities at the time of visit. Instead we</w:t>
      </w:r>
      <w:commentRangeStart w:id="2"/>
      <w:r>
        <w:rPr>
          <w:sz w:val="20"/>
          <w:szCs w:val="20"/>
        </w:rPr>
        <w:t xml:space="preserve"> hand-coded proxy demographics </w:t>
      </w:r>
      <w:r>
        <w:rPr>
          <w:sz w:val="20"/>
          <w:szCs w:val="20"/>
        </w:rPr>
      </w:r>
      <w:commentRangeEnd w:id="2"/>
      <w:r>
        <w:commentReference w:id="2"/>
      </w:r>
      <w:r>
        <w:rPr>
          <w:sz w:val="20"/>
          <w:szCs w:val="20"/>
        </w:rPr>
        <w:t>using personal knowledge, photos, and</w:t>
      </w:r>
      <w:commentRangeStart w:id="3"/>
      <w:r>
        <w:rPr>
          <w:sz w:val="20"/>
          <w:szCs w:val="20"/>
        </w:rPr>
        <w:t xml:space="preserve"> CVs.</w:t>
      </w:r>
      <w:r>
        <w:rPr>
          <w:sz w:val="20"/>
          <w:szCs w:val="20"/>
        </w:rPr>
      </w:r>
      <w:commentRangeEnd w:id="3"/>
      <w:r>
        <w:commentReference w:id="3"/>
      </w:r>
      <w:r>
        <w:rPr>
          <w:sz w:val="20"/>
          <w:szCs w:val="20"/>
        </w:rPr>
        <w:t xml:space="preserve"> The presenting gender of each individual was assigned using a binary system (man/woman). Due to the low number of individuals in the study, race/ethnicity demographics were split in three groups: Caucasian, Historically Under-represented Minority (HURM), and Non-Caucasian/Non-HURM (NCNH), each with a binary (yes/no) possibility. Caucasian was assigned using the current U.S. Census definition where those of Middle Eastern, European, and Russian descent are included. </w:t>
      </w:r>
      <w:commentRangeStart w:id="4"/>
      <w:r>
        <w:rPr>
          <w:sz w:val="20"/>
          <w:szCs w:val="20"/>
        </w:rPr>
        <w:t>HURM</w:t>
      </w:r>
      <w:r>
        <w:rPr>
          <w:sz w:val="20"/>
          <w:szCs w:val="20"/>
        </w:rPr>
      </w:r>
      <w:commentRangeEnd w:id="4"/>
      <w:r>
        <w:commentReference w:id="4"/>
      </w:r>
      <w:r>
        <w:rPr>
          <w:sz w:val="20"/>
          <w:szCs w:val="20"/>
        </w:rPr>
        <w:t xml:space="preserve"> individuals were restricted to those with African-American, Indigenous, Alaskan/Hawaiian Native, Latinx and/or Hispanic heritage. All others were placed into the </w:t>
      </w:r>
      <w:commentRangeStart w:id="5"/>
      <w:r>
        <w:rPr>
          <w:sz w:val="20"/>
          <w:szCs w:val="20"/>
        </w:rPr>
        <w:t>NCNH group</w:t>
      </w:r>
      <w:r>
        <w:rPr>
          <w:sz w:val="20"/>
          <w:szCs w:val="20"/>
        </w:rPr>
      </w:r>
      <w:commentRangeEnd w:id="5"/>
      <w:r>
        <w:commentReference w:id="5"/>
      </w:r>
      <w:r>
        <w:rPr>
          <w:sz w:val="20"/>
          <w:szCs w:val="20"/>
        </w:rPr>
        <w:t xml:space="preserve">. </w:t>
      </w:r>
      <w:del w:id="21" w:author="Unknown Author" w:date="2020-01-27T11:25:24Z">
        <w:r>
          <w:rPr>
            <w:sz w:val="20"/>
            <w:szCs w:val="20"/>
          </w:rPr>
          <w:delText>We recognize that our proxy demographics are a limitation of the analysis and want to acknowledge that biological sex (male/female) is not always equivalent to the gender that an individual presents as (man/woman), which is also distinct from the gender(s) that an individual self-identifies as. We also want to acknowledge that there are many other identities that are not captured in this limited analysis.</w:delText>
        </w:r>
      </w:del>
      <w:r>
        <w:rPr/>
        <w:commentReference w:id="6"/>
      </w:r>
    </w:p>
    <w:p>
      <w:pPr>
        <w:pStyle w:val="TextBody"/>
        <w:spacing w:lineRule="auto" w:line="480"/>
        <w:rPr>
          <w:sz w:val="20"/>
          <w:szCs w:val="20"/>
        </w:rPr>
      </w:pPr>
      <w:r>
        <w:rPr>
          <w:sz w:val="20"/>
          <w:szCs w:val="20"/>
        </w:rPr>
        <w:t>Data were analyzed and figures generated in R Statistical Software, using relevant packages (16–28).</w:t>
      </w:r>
    </w:p>
    <w:p>
      <w:pPr>
        <w:pStyle w:val="Heading2"/>
        <w:spacing w:lineRule="auto" w:line="480"/>
        <w:rPr/>
      </w:pPr>
      <w:bookmarkStart w:id="5" w:name="results"/>
      <w:bookmarkEnd w:id="5"/>
      <w:commentRangeStart w:id="7"/>
      <w:r>
        <w:rPr/>
        <w:t>Results</w:t>
      </w:r>
      <w:commentRangeEnd w:id="7"/>
      <w:r>
        <w:commentReference w:id="7"/>
      </w:r>
      <w:r>
        <w:rPr/>
      </w:r>
    </w:p>
    <w:p>
      <w:pPr>
        <w:pStyle w:val="FirstParagraph"/>
        <w:spacing w:lineRule="auto" w:line="480"/>
        <w:rPr>
          <w:sz w:val="20"/>
          <w:szCs w:val="20"/>
        </w:rPr>
      </w:pPr>
      <w:r>
        <w:rPr>
          <w:sz w:val="20"/>
          <w:szCs w:val="20"/>
        </w:rPr>
        <w:t>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TextBody"/>
        <w:spacing w:lineRule="auto" w:line="480"/>
        <w:rPr>
          <w:sz w:val="20"/>
          <w:szCs w:val="20"/>
        </w:rPr>
      </w:pPr>
      <w:r>
        <w:rPr>
          <w:sz w:val="20"/>
          <w:szCs w:val="20"/>
        </w:rPr>
        <w:t>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U.S. microbiology and immunology doctorates awarded in 2017 (29). However, only 8.5% of invited speakers, and none of the hosting faculty, were HURM scientists. NCNH trainees were 34% of department students and postdocs (versus 22% of U.S. microbiology and immunology doctorates in 2017), but only 19% of hosting faculty and 10.5% of invited speakers (29).</w:t>
      </w:r>
    </w:p>
    <w:p>
      <w:pPr>
        <w:pStyle w:val="TextBody"/>
        <w:spacing w:lineRule="auto" w:line="480"/>
        <w:rPr>
          <w:sz w:val="20"/>
          <w:szCs w:val="20"/>
        </w:rPr>
      </w:pPr>
      <w:r>
        <w:rPr>
          <w:sz w:val="20"/>
          <w:szCs w:val="20"/>
        </w:rPr>
        <w:t>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 (30). Caucasian men and women accounted for 44.44% and 37.04% of the lectureships, respectively. Just 18.52% of lectureships were held by non-Caucasian men while none were held by non-Caucasian women (Fig. 1D).</w:t>
      </w:r>
    </w:p>
    <w:p>
      <w:pPr>
        <w:pStyle w:val="Heading2"/>
        <w:spacing w:lineRule="auto" w:line="480"/>
        <w:rPr/>
      </w:pPr>
      <w:bookmarkStart w:id="6" w:name="discussion"/>
      <w:bookmarkEnd w:id="6"/>
      <w:r>
        <w:rPr/>
        <w:t>Discussion</w:t>
      </w:r>
    </w:p>
    <w:p>
      <w:pPr>
        <w:pStyle w:val="FirstParagraph"/>
        <w:spacing w:lineRule="auto" w:line="480"/>
        <w:rPr>
          <w:sz w:val="20"/>
          <w:szCs w:val="20"/>
        </w:rPr>
      </w:pPr>
      <w:r>
        <w:rPr>
          <w:sz w:val="20"/>
          <w:szCs w:val="20"/>
        </w:rPr>
        <w:t>This study found that the proportion of HURM and NCNH invited speakers were under-representative of the trainee populations for each group. A</w:t>
      </w:r>
      <w:commentRangeStart w:id="8"/>
      <w:r>
        <w:rPr>
          <w:sz w:val="20"/>
          <w:szCs w:val="20"/>
        </w:rPr>
        <w:t xml:space="preserve">dditionally, within the last 5 years, no HURM or NCNH woman was awarded a lectureship. </w:t>
      </w:r>
      <w:r>
        <w:rPr>
          <w:sz w:val="20"/>
          <w:szCs w:val="20"/>
        </w:rPr>
      </w:r>
      <w:commentRangeEnd w:id="8"/>
      <w:r>
        <w:commentReference w:id="8"/>
      </w:r>
      <w:r>
        <w:rPr>
          <w:sz w:val="20"/>
          <w:szCs w:val="20"/>
        </w:rPr>
        <w:t xml:space="preserve">This means that the department is not providing non-Caucasian trainees with adequate representation of successful scientists. Taking this into context of social role theory, by not adequately representing the diversity of all trainees, the department is not supporting an inclusive environment in terms of visual faculty representation. </w:t>
      </w:r>
      <w:commentRangeStart w:id="9"/>
      <w:r>
        <w:rPr>
          <w:sz w:val="20"/>
          <w:szCs w:val="20"/>
        </w:rPr>
        <w:t xml:space="preserve">We also found that the proportion of women as faculty hosts and speakers in our study population is equivalent to global estimates that 40% of microbiologists are women, though women only represent about 30% of academic biomedical faculty (7, 31). </w:t>
      </w:r>
      <w:r>
        <w:rPr>
          <w:sz w:val="20"/>
          <w:szCs w:val="20"/>
        </w:rPr>
      </w:r>
      <w:commentRangeEnd w:id="9"/>
      <w:r>
        <w:commentReference w:id="9"/>
      </w:r>
      <w:r>
        <w:rPr>
          <w:sz w:val="20"/>
          <w:szCs w:val="20"/>
        </w:rPr>
        <w:t>Women are also over-represented as graduate students and postdoctoral fellows in this department. Overall, Caucasian scientists are over-represented as host faculty and invited speakers, compared to their presence as trainees, particularly when lectureships were considered.</w:t>
      </w:r>
    </w:p>
    <w:p>
      <w:pPr>
        <w:pStyle w:val="TextBody"/>
        <w:spacing w:lineRule="auto" w:line="480"/>
        <w:rPr/>
      </w:pPr>
      <w:del w:id="22" w:author="Unknown Author" w:date="2020-01-27T12:09:40Z">
        <w:r>
          <w:rPr>
            <w:sz w:val="20"/>
            <w:szCs w:val="20"/>
          </w:rPr>
          <w:delText xml:space="preserve">Several papers have investigated the representation of women at scientific conferences, however, we have only identified one that focused on invited speakers at universities (12). In their study, Nittrouer et al, examined 3,652 talks at 50 U.S. institutions in 2013 - 2014 and found that women faculty are less likely to be invited speakers, despite similar acceptance rates (12). We have not been able to identify any publications examining scientific speaker diversity beyond gender. </w:delText>
        </w:r>
      </w:del>
      <w:r>
        <w:rPr>
          <w:sz w:val="20"/>
          <w:szCs w:val="20"/>
        </w:rPr>
        <w:t>This seems to be the first, which is concerning since conclusions drawn from gender-based studies are often framed, and considered, to be applicable to other marginalized groups (e.g., HURM). This is a flawed assumption. While there is no doubt some overlap, each group remains marginalized due to a unique complex set of factors that cannot always be solved by gender-based solutions. U</w:t>
      </w:r>
      <w:commentRangeStart w:id="10"/>
      <w:r>
        <w:rPr>
          <w:sz w:val="20"/>
          <w:szCs w:val="20"/>
        </w:rPr>
        <w:t>.S. institutions, such as the University of Michigan have a particular responsibility to the historically suppressed</w:t>
      </w:r>
      <w:r>
        <w:rPr>
          <w:sz w:val="20"/>
          <w:szCs w:val="20"/>
        </w:rPr>
      </w:r>
      <w:commentRangeEnd w:id="10"/>
      <w:r>
        <w:commentReference w:id="10"/>
      </w:r>
      <w:r>
        <w:rPr>
          <w:sz w:val="20"/>
          <w:szCs w:val="20"/>
        </w:rPr>
        <w:t xml:space="preserve"> populations included in our definition of HURMs. We therefore </w:t>
      </w:r>
      <w:ins w:id="23" w:author="Unknown Author" w:date="2020-01-27T12:10:43Z">
        <w:r>
          <w:rPr>
            <w:sz w:val="20"/>
            <w:szCs w:val="20"/>
          </w:rPr>
          <w:t xml:space="preserve">call on </w:t>
        </w:r>
      </w:ins>
      <w:del w:id="24" w:author="Unknown Author" w:date="2020-01-27T12:10:43Z">
        <w:r>
          <w:rPr>
            <w:sz w:val="20"/>
            <w:szCs w:val="20"/>
          </w:rPr>
          <w:delText>implore</w:delText>
        </w:r>
      </w:del>
      <w:r>
        <w:rPr>
          <w:sz w:val="20"/>
          <w:szCs w:val="20"/>
        </w:rPr>
        <w:t xml:space="preserve"> U.S. institutions to apply this framing to their discussions and research.</w:t>
      </w:r>
    </w:p>
    <w:p>
      <w:pPr>
        <w:pStyle w:val="TextBody"/>
        <w:spacing w:lineRule="auto" w:line="480"/>
        <w:rPr>
          <w:sz w:val="20"/>
          <w:szCs w:val="20"/>
        </w:rPr>
      </w:pPr>
      <w:r>
        <w:rPr>
          <w:sz w:val="20"/>
          <w:szCs w:val="20"/>
        </w:rPr>
        <w:t xml:space="preserve">Departments have different processes and criteria for selecting invited speakers, but it is a matter of pride to bring the best scientists possible. It may be that the definition of “best” poses a problem to </w:t>
      </w:r>
      <w:commentRangeStart w:id="11"/>
      <w:r>
        <w:rPr>
          <w:sz w:val="20"/>
          <w:szCs w:val="20"/>
        </w:rPr>
        <w:t>under-represented and under-served groups (e.g., white women, HURM, and Asian) who are held to stricter competency standards and report having to work harder than white men to be perceived as legitimate scholars (32, 33)</w:t>
      </w:r>
      <w:r>
        <w:rPr>
          <w:sz w:val="20"/>
          <w:szCs w:val="20"/>
        </w:rPr>
      </w:r>
      <w:commentRangeEnd w:id="11"/>
      <w:r>
        <w:commentReference w:id="11"/>
      </w:r>
      <w:r>
        <w:rPr>
          <w:sz w:val="20"/>
          <w:szCs w:val="20"/>
        </w:rPr>
        <w:t>. Some departments</w:t>
      </w:r>
      <w:ins w:id="25" w:author="Unknown Author" w:date="2020-01-27T11:28:50Z">
        <w:r>
          <w:rPr>
            <w:sz w:val="20"/>
            <w:szCs w:val="20"/>
          </w:rPr>
          <w:t xml:space="preserve"> may</w:t>
        </w:r>
      </w:ins>
      <w:r>
        <w:rPr>
          <w:sz w:val="20"/>
          <w:szCs w:val="20"/>
        </w:rPr>
        <w:t xml:space="preserve"> only invite tenured faculty, which severely limits the number of potential speakers who are white women or non-Caucasian. Yet, another scenario is that pre-tenure faculty members invite prestigious, tenured faculty in their field to network and secure letters for their own tenure package. The increased burden of white women and non-Caucasian scientists to prove competency decreases their likelihood to be considered for either tenure or as possible source of tenure letters.</w:t>
      </w:r>
    </w:p>
    <w:p>
      <w:pPr>
        <w:pStyle w:val="TextBody"/>
        <w:spacing w:lineRule="auto" w:line="480"/>
        <w:rPr/>
      </w:pPr>
      <w:del w:id="26" w:author="Unknown Author" w:date="2020-01-27T12:00:21Z">
        <w:r>
          <w:rPr>
            <w:sz w:val="20"/>
            <w:szCs w:val="20"/>
          </w:rPr>
          <w:delText>Each underrepresented group in our cohort faces a complex set of barriers to achieving faculty status. For instance, the decision to invite a woman may also be negatively impacted by assumptions about competency and dedication. The dedication of women who have children to their work is perceived to be less than that of their colleagues, i.e., men who also have children (34–36). The perceived prioritization and commitments of women to family over work may cause faculty to doubt their acceptance of a speaking invitation, despite the prestigious nature of these invitations and evidence that men and women accept at similar rates (12, 37). As a result, the faculty member may invite a different colleague who they feel is more likely to agree (and is a man). Another large portion of our sample were the NCNH cohort, who are predominately Asian/Asian American individuals. Although Asian scientists are well-represented in the US scientific workforce, they face significant bias and barriers to inclusion in society and academia (38, 39). For instance, despite the higher employment rate of Asian scientists, they were not well-represented in the more prestigious lectureships.</w:delText>
        </w:r>
      </w:del>
      <w:commentRangeStart w:id="13"/>
      <w:r>
        <w:rPr/>
        <w:commentReference w:id="12"/>
      </w:r>
      <w:commentRangeEnd w:id="13"/>
      <w:r>
        <w:commentReference w:id="13"/>
      </w:r>
      <w:r>
        <w:rPr/>
      </w:r>
    </w:p>
    <w:p>
      <w:pPr>
        <w:pStyle w:val="TextBody"/>
        <w:spacing w:lineRule="auto" w:line="480"/>
        <w:rPr/>
      </w:pPr>
      <w:r>
        <w:rPr>
          <w:sz w:val="20"/>
          <w:szCs w:val="20"/>
        </w:rPr>
        <w:t>While HURM and NCNH share some experiences, differences including varying rates of hiring and tenure promotion mean unique considerations are important for inclusion of each group (3). For instance, a major barrier to inclusion of HURM faculty at similar proportions to HURM trainees is the low transition rate of scientists from HURM backgrounds to faculty positions and the associated low proportion of HURM faculty (40). The proportion of HURM faculty at the Assistant and Associate Professor level is currently higher than at Full Professor so it will be difficult to increase speaker diversity if early-career researchers are not being considered (41). Increased performance expectations and patterns of exclusions are consistent themes in studies characterizing the HURM faculty experience (42, 43).</w:t>
      </w:r>
      <w:commentRangeStart w:id="14"/>
      <w:r>
        <w:rPr>
          <w:sz w:val="20"/>
          <w:szCs w:val="20"/>
        </w:rPr>
        <w:t xml:space="preserve"> Therefore, inclusion of HURM faculty in seminar series is likely essential to increasing the number of H</w:t>
      </w:r>
      <w:r>
        <w:rPr>
          <w:sz w:val="20"/>
          <w:szCs w:val="20"/>
        </w:rPr>
      </w:r>
      <w:commentRangeEnd w:id="14"/>
      <w:r>
        <w:commentReference w:id="14"/>
      </w:r>
      <w:r>
        <w:rPr>
          <w:sz w:val="20"/>
          <w:szCs w:val="20"/>
        </w:rPr>
        <w:t>URM Associate and Full Professors. Even when HURM speaker rates match the proportion of HURM faculty employment, HURM trainees will be represented at a significantly higher proportion. Inclusion of HURM faculty in these seminar series is just one aspect of larger institutional change that is needed (44).</w:t>
      </w:r>
    </w:p>
    <w:p>
      <w:pPr>
        <w:pStyle w:val="TextBody"/>
        <w:spacing w:lineRule="auto" w:line="480"/>
        <w:rPr/>
      </w:pPr>
      <w:ins w:id="27" w:author="Unknown Author" w:date="2020-01-27T11:25:45Z">
        <w:r>
          <w:rPr>
            <w:sz w:val="20"/>
            <w:szCs w:val="20"/>
          </w:rPr>
          <w:t>We recognize that our proxy demographics are a limitation of the analysis and want to acknowledge that biological sex (male/female) is not always equivalent to the gender that an individual presents as (man/woman), which is also distinct from the gender(s) that an individual self-identifies as. We also want to acknowledge that there are many other identities that are not captured in this limited analysis.</w:t>
        </w:r>
      </w:ins>
    </w:p>
    <w:p>
      <w:pPr>
        <w:pStyle w:val="TextBody"/>
        <w:spacing w:lineRule="auto" w:line="480"/>
        <w:rPr/>
      </w:pPr>
      <w:ins w:id="28" w:author="Unknown Author" w:date="2020-01-27T11:25:45Z">
        <w:r>
          <w:rPr>
            <w:sz w:val="20"/>
            <w:szCs w:val="20"/>
          </w:rPr>
          <w:t>+ the ge</w:t>
        </w:r>
      </w:ins>
      <w:ins w:id="29" w:author="Unknown Author" w:date="2020-01-27T11:26:00Z">
        <w:r>
          <w:rPr>
            <w:sz w:val="20"/>
            <w:szCs w:val="20"/>
          </w:rPr>
          <w:t>neralizability of a low n</w:t>
        </w:r>
      </w:ins>
    </w:p>
    <w:p>
      <w:pPr>
        <w:pStyle w:val="TextBody"/>
        <w:spacing w:lineRule="auto" w:line="480"/>
        <w:rPr/>
      </w:pPr>
      <w:ins w:id="30" w:author="Unknown Author" w:date="2020-01-27T11:26:00Z">
        <w:r>
          <w:rPr>
            <w:sz w:val="20"/>
            <w:szCs w:val="20"/>
          </w:rPr>
          <w:t>+ what should future studies look at/ how</w:t>
        </w:r>
      </w:ins>
    </w:p>
    <w:p>
      <w:pPr>
        <w:pStyle w:val="TextBody"/>
        <w:spacing w:lineRule="auto" w:line="480"/>
        <w:rPr/>
      </w:pPr>
      <w:ins w:id="31" w:author="Unknown Author" w:date="2020-01-27T11:26:00Z">
        <w:r>
          <w:rPr>
            <w:sz w:val="20"/>
            <w:szCs w:val="20"/>
          </w:rPr>
          <w:t xml:space="preserve">+ only looked at one department, since students interact w/ faculty from many diff departments,  </w:t>
        </w:r>
      </w:ins>
      <w:ins w:id="32" w:author="Unknown Author" w:date="2020-01-27T11:26:00Z">
        <w:r>
          <w:rPr>
            <w:rFonts w:eastAsia="Cambria" w:cs="" w:cstheme="minorBidi" w:eastAsiaTheme="minorHAnsi"/>
            <w:color w:val="auto"/>
            <w:kern w:val="0"/>
            <w:sz w:val="20"/>
            <w:szCs w:val="20"/>
            <w:lang w:val="en-US" w:eastAsia="en-US" w:bidi="ar-SA"/>
          </w:rPr>
          <w:t>that</w:t>
        </w:r>
      </w:ins>
      <w:ins w:id="33" w:author="Unknown Author" w:date="2020-01-27T11:26:00Z">
        <w:r>
          <w:rPr>
            <w:sz w:val="20"/>
            <w:szCs w:val="20"/>
          </w:rPr>
          <w:t xml:space="preserve"> individual experiences of representation may vary </w:t>
        </w:r>
      </w:ins>
    </w:p>
    <w:p>
      <w:pPr>
        <w:pStyle w:val="Heading2"/>
        <w:spacing w:lineRule="auto" w:line="480"/>
        <w:rPr/>
      </w:pPr>
      <w:bookmarkStart w:id="7" w:name="instituting-policy-change"/>
      <w:bookmarkEnd w:id="7"/>
      <w:r>
        <w:rPr/>
        <w:t>Instituting Policy Change</w:t>
      </w:r>
    </w:p>
    <w:p>
      <w:pPr>
        <w:pStyle w:val="FirstParagraph"/>
        <w:spacing w:lineRule="auto" w:line="480"/>
        <w:rPr/>
      </w:pPr>
      <w:r>
        <w:rPr>
          <w:sz w:val="20"/>
          <w:szCs w:val="20"/>
        </w:rPr>
        <w:t xml:space="preserve">In an attempt to promote inclusion within the Department of Microbiology and Immunology at the University of Michigan, these data were presented to faculty members and the department chair </w:t>
      </w:r>
      <w:del w:id="34" w:author="Unknown Author" w:date="2020-01-27T11:37:00Z">
        <w:r>
          <w:rPr>
            <w:sz w:val="20"/>
            <w:szCs w:val="20"/>
          </w:rPr>
          <w:delText>(Dr. Mobley)</w:delText>
        </w:r>
      </w:del>
      <w:r>
        <w:rPr>
          <w:sz w:val="20"/>
          <w:szCs w:val="20"/>
        </w:rPr>
        <w:t xml:space="preserve">. Since trainee demographics were not represented by the seminar speaker demographics over the past 5 years, we proposed a policy change as to how seminar speakers were being invited. </w:t>
      </w:r>
      <w:commentRangeStart w:id="15"/>
      <w:r>
        <w:rPr>
          <w:sz w:val="20"/>
          <w:szCs w:val="20"/>
        </w:rPr>
        <w:t xml:space="preserve">One suggestion was to switch from faculty-invited to lab-invited speakers in an attempt to allow trainees to choose a speaker that best represented themselves </w:t>
      </w:r>
      <w:r>
        <w:rPr>
          <w:sz w:val="20"/>
          <w:szCs w:val="20"/>
        </w:rPr>
      </w:r>
      <w:commentRangeEnd w:id="15"/>
      <w:r>
        <w:commentReference w:id="15"/>
      </w:r>
      <w:r>
        <w:rPr>
          <w:sz w:val="20"/>
          <w:szCs w:val="20"/>
        </w:rPr>
        <w:t>(Table 1).</w:t>
      </w:r>
    </w:p>
    <w:p>
      <w:pPr>
        <w:pStyle w:val="TextBody"/>
        <w:spacing w:lineRule="auto" w:line="480"/>
        <w:rPr/>
      </w:pPr>
      <w:r>
        <w:rPr>
          <w:sz w:val="20"/>
          <w:szCs w:val="20"/>
        </w:rPr>
        <w:t xml:space="preserve">The implicit biases that affect perceptions of marginalized groups are an issue, but we must acknowledge that it is not always possible to identify members of historically under-served communities. For instance, after data analysis, we learned that at least one speaker in our data set should have been categorized as a HURM instead of Caucasian, but it wasn’t readily apparent from their internet presence or CV. </w:t>
      </w:r>
      <w:commentRangeStart w:id="16"/>
      <w:r>
        <w:rPr>
          <w:sz w:val="20"/>
          <w:szCs w:val="20"/>
        </w:rPr>
        <w:t xml:space="preserve">This limitation makes two important points: that perceived identity often plays a larger role than self-identification, and that we need better tools to identify members of marginalized groups. </w:t>
      </w:r>
      <w:r>
        <w:rPr>
          <w:sz w:val="20"/>
          <w:szCs w:val="20"/>
        </w:rPr>
      </w:r>
      <w:commentRangeEnd w:id="16"/>
      <w:r>
        <w:commentReference w:id="16"/>
      </w:r>
      <w:r>
        <w:rPr>
          <w:sz w:val="20"/>
          <w:szCs w:val="20"/>
        </w:rPr>
        <w:t xml:space="preserve">Another policy suggestion is for departments to invite their speakers to spend time discussing their personal journeys through science, in addition to their scientific stories (Table 1). This would enable those who wish, to discuss how their identity(ies) interacted with their careers. In addition to these suggestions for policy change, we have created resources that allow scientists to self-identify as under-served groups and thus provide host faculty with more diverse </w:t>
      </w:r>
      <w:commentRangeStart w:id="17"/>
      <w:r>
        <w:rPr>
          <w:sz w:val="20"/>
          <w:szCs w:val="20"/>
        </w:rPr>
        <w:t>choices (Table 1).</w:t>
      </w:r>
      <w:ins w:id="35" w:author="Unknown Author" w:date="2020-01-29T14:34:50Z">
        <w:commentRangeEnd w:id="17"/>
        <w:r>
          <w:commentReference w:id="17"/>
        </w:r>
        <w:r>
          <w:rPr>
            <w:sz w:val="20"/>
            <w:szCs w:val="20"/>
          </w:rPr>
        </w:r>
      </w:ins>
    </w:p>
    <w:p>
      <w:pPr>
        <w:pStyle w:val="Heading2"/>
        <w:spacing w:lineRule="auto" w:line="480"/>
        <w:rPr/>
      </w:pPr>
      <w:bookmarkStart w:id="8" w:name="building-diversify"/>
      <w:bookmarkEnd w:id="8"/>
      <w:r>
        <w:rPr/>
        <w:t xml:space="preserve">Building </w:t>
      </w:r>
      <w:ins w:id="36" w:author="Unknown Author" w:date="2020-01-27T11:38:15Z">
        <w:r>
          <w:rPr/>
          <w:t>“</w:t>
        </w:r>
      </w:ins>
      <w:r>
        <w:rPr/>
        <w:t>Diversify</w:t>
      </w:r>
      <w:ins w:id="37" w:author="Unknown Author" w:date="2020-01-27T11:38:16Z">
        <w:r>
          <w:rPr/>
          <w:t>” Resources</w:t>
        </w:r>
      </w:ins>
    </w:p>
    <w:p>
      <w:pPr>
        <w:pStyle w:val="FirstParagraph"/>
        <w:spacing w:lineRule="auto" w:line="480"/>
        <w:rPr>
          <w:sz w:val="20"/>
          <w:szCs w:val="20"/>
        </w:rPr>
      </w:pPr>
      <w:commentRangeStart w:id="18"/>
      <w:r>
        <w:rPr>
          <w:sz w:val="20"/>
          <w:szCs w:val="20"/>
        </w:rPr>
        <w:t>Motivated by a lack of resources to i</w:t>
      </w:r>
      <w:ins w:id="38" w:author="Unknown Author" w:date="2020-01-29T14:34:11Z">
        <w:r>
          <w:rPr>
            <w:sz w:val="20"/>
            <w:szCs w:val="20"/>
          </w:rPr>
        </w:r>
      </w:ins>
      <w:commentRangeEnd w:id="18"/>
      <w:r>
        <w:commentReference w:id="18"/>
      </w:r>
      <w:r>
        <w:rPr>
          <w:sz w:val="20"/>
          <w:szCs w:val="20"/>
        </w:rPr>
        <w:t>dentify scientists who are members of marginalized and/or historically under-served groups, and inspired by resources in other fields–DiversifyEEB and DiversifyChemistry–we created DiversifyMicrobiology and DiversifyImmunology (45–48). These resources are a tool for symposium organizers, award committees, search committees, and other scientists to identify individuals to diversify their pools. Additionally, we have built these as a template to be used by other fields and organizations that wish to create their own lists. Since these lists are compiled by self-nomination, we can ensure that only scientists comfortable revealing their marginalized identities are included.</w:t>
      </w:r>
    </w:p>
    <w:p>
      <w:pPr>
        <w:pStyle w:val="TextBody"/>
        <w:spacing w:lineRule="auto" w:line="480"/>
        <w:rPr>
          <w:sz w:val="20"/>
          <w:szCs w:val="20"/>
        </w:rPr>
      </w:pPr>
      <w:r>
        <w:rPr>
          <w:sz w:val="20"/>
          <w:szCs w:val="20"/>
        </w:rPr>
        <w:t>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TextBody"/>
        <w:spacing w:lineRule="auto" w:line="480"/>
        <w:rPr>
          <w:sz w:val="20"/>
          <w:szCs w:val="20"/>
        </w:rPr>
      </w:pPr>
      <w:r>
        <w:rPr>
          <w:sz w:val="20"/>
          <w:szCs w:val="20"/>
        </w:rPr>
        <w:t>This public spreadsheet is embedded in the website and can be open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TextBody"/>
        <w:spacing w:lineRule="auto" w:line="480"/>
        <w:rPr/>
      </w:pPr>
      <w:r>
        <w:rPr>
          <w:sz w:val="20"/>
          <w:szCs w:val="20"/>
        </w:rPr>
        <w:t>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commentRangeStart w:id="19"/>
      <w:r>
        <w:rPr>
          <w:sz w:val="20"/>
          <w:szCs w:val="20"/>
        </w:rPr>
        <w:t xml:space="preserve"> (47).</w:t>
      </w:r>
      <w:commentRangeEnd w:id="19"/>
      <w:r>
        <w:commentReference w:id="19"/>
      </w:r>
      <w:r>
        <w:rPr>
          <w:sz w:val="20"/>
          <w:szCs w:val="20"/>
        </w:rPr>
      </w:r>
    </w:p>
    <w:p>
      <w:pPr>
        <w:pStyle w:val="Heading2"/>
        <w:spacing w:lineRule="auto" w:line="480"/>
        <w:rPr/>
      </w:pPr>
      <w:bookmarkStart w:id="9" w:name="conclusion"/>
      <w:bookmarkEnd w:id="9"/>
      <w:r>
        <w:rPr/>
        <w:t>Conclusion</w:t>
      </w:r>
    </w:p>
    <w:p>
      <w:pPr>
        <w:pStyle w:val="FirstParagraph"/>
        <w:spacing w:lineRule="auto" w:line="480"/>
        <w:rPr>
          <w:sz w:val="20"/>
          <w:szCs w:val="20"/>
        </w:rPr>
      </w:pPr>
      <w:r>
        <w:rPr>
          <w:sz w:val="20"/>
          <w:szCs w:val="20"/>
        </w:rPr>
        <w:t>To increase the retention of white women, HURM and NCNH trainees in the biomedical sciences, they must also be represented as experts. However, the invited speaker diversity at one department does not represent the diversity of trainees. To facilitate the identification and recruitment of individuals in these historically under-served groups, we have built a tool to create self-nominated, field-specific lists.</w:t>
      </w:r>
    </w:p>
    <w:p>
      <w:pPr>
        <w:pStyle w:val="Heading2"/>
        <w:spacing w:lineRule="auto" w:line="480"/>
        <w:rPr/>
      </w:pPr>
      <w:bookmarkStart w:id="10" w:name="__DdeLink__645_1034094592"/>
      <w:r>
        <w:rPr/>
        <w:t>Acknowledgments</w:t>
      </w:r>
      <w:bookmarkEnd w:id="10"/>
    </w:p>
    <w:p>
      <w:pPr>
        <w:pStyle w:val="FirstParagraph"/>
        <w:spacing w:lineRule="auto" w:line="480"/>
        <w:rPr/>
      </w:pPr>
      <w:r>
        <w:rPr>
          <w:sz w:val="20"/>
          <w:szCs w:val="20"/>
        </w:rPr>
        <w:t xml:space="preserve">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w:t>
      </w:r>
      <w:del w:id="39" w:author="Unknown Author" w:date="2020-01-27T11:39:18Z">
        <w:r>
          <w:rPr>
            <w:sz w:val="20"/>
            <w:szCs w:val="20"/>
          </w:rPr>
          <w:delText>access to</w:delText>
        </w:r>
      </w:del>
      <w:ins w:id="40" w:author="Unknown Author" w:date="2020-01-27T11:39:18Z">
        <w:r>
          <w:rPr>
            <w:sz w:val="20"/>
            <w:szCs w:val="20"/>
          </w:rPr>
          <w:t>providing compiled</w:t>
        </w:r>
      </w:ins>
      <w:r>
        <w:rPr>
          <w:sz w:val="20"/>
          <w:szCs w:val="20"/>
        </w:rPr>
        <w:t xml:space="preserve"> invited speaker data. We would also like to acknowledge and thank Nick Lesniak and Dr. Ariangela Kozick for their comments and suggestions.</w:t>
      </w:r>
    </w:p>
    <w:p>
      <w:pPr>
        <w:pStyle w:val="Heading2"/>
        <w:spacing w:lineRule="auto" w:line="480"/>
        <w:rPr/>
      </w:pPr>
      <w:bookmarkStart w:id="11" w:name="author-contributions"/>
      <w:bookmarkEnd w:id="11"/>
      <w:r>
        <w:rPr/>
        <w:t>Author Contributions</w:t>
      </w:r>
    </w:p>
    <w:p>
      <w:pPr>
        <w:pStyle w:val="FirstParagraph"/>
        <w:spacing w:lineRule="auto" w:line="480"/>
        <w:rPr>
          <w:sz w:val="20"/>
          <w:szCs w:val="20"/>
        </w:rPr>
      </w:pPr>
      <w:r>
        <w:rPr>
          <w:sz w:val="20"/>
          <w:szCs w:val="20"/>
        </w:rPr>
        <w:t>A.K.H. collected the data, assigned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spacing w:lineRule="auto" w:line="480"/>
        <w:rPr/>
      </w:pPr>
      <w:bookmarkStart w:id="12" w:name="code-and-data-availability"/>
      <w:bookmarkEnd w:id="12"/>
      <w:r>
        <w:rPr>
          <w:color w:val="000000"/>
        </w:rPr>
        <w:t xml:space="preserve">Code and data </w:t>
      </w:r>
      <w:commentRangeStart w:id="20"/>
      <w:r>
        <w:rPr>
          <w:color w:val="000000"/>
        </w:rPr>
        <w:t>availability</w:t>
      </w:r>
      <w:commentRangeEnd w:id="20"/>
      <w:r>
        <w:commentReference w:id="20"/>
      </w:r>
      <w:r>
        <w:rPr>
          <w:color w:val="000000"/>
        </w:rPr>
      </w:r>
    </w:p>
    <w:p>
      <w:pPr>
        <w:pStyle w:val="FirstParagraph"/>
        <w:spacing w:lineRule="auto" w:line="480"/>
        <w:rPr/>
      </w:pPr>
      <w:r>
        <w:rPr>
          <w:sz w:val="20"/>
          <w:szCs w:val="20"/>
        </w:rPr>
        <w:t xml:space="preserve">The anonymized data, code for all analysis steps, and an Rmarkdown version of this manuscript is available at </w:t>
      </w:r>
      <w:hyperlink r:id="rId3">
        <w:r>
          <w:rPr>
            <w:rStyle w:val="InternetLink"/>
            <w:sz w:val="20"/>
            <w:szCs w:val="20"/>
          </w:rPr>
          <w:t>https://github.com/akhagan/Hagan_SpeakerDiversity_JMBE_2019</w:t>
        </w:r>
      </w:hyperlink>
      <w:r>
        <w:rPr>
          <w:sz w:val="20"/>
          <w:szCs w:val="20"/>
        </w:rPr>
        <w:t xml:space="preserve">. Template and complete instructions for generating a field-specific Diversity website are available at </w:t>
      </w:r>
      <w:hyperlink r:id="rId4">
        <w:r>
          <w:rPr>
            <w:rStyle w:val="InternetLink"/>
            <w:sz w:val="20"/>
            <w:szCs w:val="20"/>
          </w:rPr>
          <w:t>https://github.com/diversifymicrobiology/DiversifyMicrobiology.github.io/</w:t>
        </w:r>
      </w:hyperlink>
      <w:r>
        <w:rPr>
          <w:sz w:val="20"/>
          <w:szCs w:val="20"/>
        </w:rPr>
        <w:t>.</w:t>
      </w:r>
    </w:p>
    <w:p>
      <w:pPr>
        <w:pStyle w:val="ImageCaption"/>
        <w:spacing w:lineRule="auto" w:line="480"/>
        <w:rPr>
          <w:b/>
          <w:b/>
          <w:sz w:val="20"/>
          <w:szCs w:val="20"/>
        </w:rPr>
      </w:pPr>
      <w:r>
        <w:rPr>
          <w:b/>
          <w:sz w:val="20"/>
          <w:szCs w:val="20"/>
        </w:rPr>
      </w:r>
      <w:r>
        <w:br w:type="page"/>
      </w:r>
    </w:p>
    <w:p>
      <w:pPr>
        <w:pStyle w:val="ImageCaption"/>
        <w:spacing w:lineRule="auto" w:line="480"/>
        <w:rPr/>
      </w:pPr>
      <w:r>
        <w:rPr>
          <w:b/>
          <w:sz w:val="20"/>
          <w:szCs w:val="20"/>
        </w:rPr>
        <w:t xml:space="preserve">Table 1. </w:t>
      </w:r>
      <w:commentRangeStart w:id="21"/>
      <w:r>
        <w:rPr>
          <w:b/>
          <w:sz w:val="20"/>
          <w:szCs w:val="20"/>
        </w:rPr>
        <w:t>The demographics of invited speakers, hosting faculty, and trainees.</w:t>
      </w:r>
      <w:r>
        <w:rPr>
          <w:sz w:val="20"/>
          <w:szCs w:val="20"/>
        </w:rPr>
        <w:t xml:space="preserve"> A) The proportion</w:t>
      </w:r>
      <w:commentRangeEnd w:id="21"/>
      <w:r>
        <w:commentReference w:id="21"/>
      </w:r>
      <w:r>
        <w:rPr>
          <w:sz w:val="20"/>
          <w:szCs w:val="20"/>
        </w:rPr>
      </w:r>
    </w:p>
    <w:p>
      <w:pPr>
        <w:pStyle w:val="ImageCaption"/>
        <w:spacing w:lineRule="auto" w:line="480"/>
        <w:rPr>
          <w:b/>
          <w:b/>
          <w:sz w:val="20"/>
          <w:szCs w:val="20"/>
        </w:rPr>
      </w:pPr>
      <w:r>
        <w:rPr>
          <w:b/>
          <w:sz w:val="20"/>
          <w:szCs w:val="20"/>
        </w:rPr>
      </w:r>
    </w:p>
    <w:p>
      <w:pPr>
        <w:pStyle w:val="ImageCaption"/>
        <w:spacing w:lineRule="auto" w:line="480"/>
        <w:rPr>
          <w:sz w:val="20"/>
          <w:szCs w:val="20"/>
        </w:rPr>
      </w:pPr>
      <w:bookmarkStart w:id="13" w:name="__DdeLink__959_1857371980"/>
      <w:r>
        <w:rPr>
          <w:b/>
          <w:sz w:val="20"/>
          <w:szCs w:val="20"/>
        </w:rPr>
        <w:t>Figure 1. The demographics of invited speakers, hosting faculty, and trainees.</w:t>
      </w:r>
      <w:r>
        <w:rPr>
          <w:sz w:val="20"/>
          <w:szCs w:val="20"/>
        </w:rPr>
        <w:t xml:space="preserve"> A) The proportion</w:t>
      </w:r>
      <w:bookmarkEnd w:id="13"/>
      <w:r>
        <w:rPr>
          <w:sz w:val="20"/>
          <w:szCs w:val="20"/>
        </w:rPr>
        <w:t xml:space="preserve">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w:t>
      </w:r>
    </w:p>
    <w:p>
      <w:pPr>
        <w:pStyle w:val="Heading2"/>
        <w:spacing w:lineRule="auto" w:line="480"/>
        <w:rPr>
          <w:rFonts w:ascii="Cambria" w:hAnsi="Cambria"/>
          <w:color w:val="000000"/>
        </w:rPr>
      </w:pPr>
      <w:r>
        <w:rPr>
          <w:color w:val="000000"/>
        </w:rPr>
      </w:r>
      <w:r>
        <w:br w:type="page"/>
      </w:r>
    </w:p>
    <w:p>
      <w:pPr>
        <w:pStyle w:val="Heading2"/>
        <w:spacing w:lineRule="auto" w:line="480"/>
        <w:rPr>
          <w:rFonts w:ascii="Cambria" w:hAnsi="Cambria"/>
          <w:color w:val="000000"/>
        </w:rPr>
      </w:pPr>
      <w:bookmarkStart w:id="14" w:name="references"/>
      <w:bookmarkEnd w:id="14"/>
      <w:r>
        <w:rPr>
          <w:color w:val="000000"/>
        </w:rPr>
        <w:t>References</w:t>
      </w:r>
    </w:p>
    <w:p>
      <w:pPr>
        <w:pStyle w:val="FirstParagraph"/>
        <w:spacing w:lineRule="auto" w:line="480"/>
        <w:rPr/>
      </w:pPr>
      <w:r>
        <w:rPr>
          <w:sz w:val="20"/>
          <w:szCs w:val="20"/>
        </w:rPr>
        <w:t xml:space="preserve">1. </w:t>
      </w:r>
      <w:r>
        <w:rPr>
          <w:b/>
          <w:sz w:val="20"/>
          <w:szCs w:val="20"/>
        </w:rPr>
        <w:t>Martinez LR</w:t>
      </w:r>
      <w:r>
        <w:rPr>
          <w:sz w:val="20"/>
          <w:szCs w:val="20"/>
        </w:rPr>
        <w:t xml:space="preserve">, </w:t>
      </w:r>
      <w:r>
        <w:rPr>
          <w:b/>
          <w:sz w:val="20"/>
          <w:szCs w:val="20"/>
        </w:rPr>
        <w:t>Boucaud DW</w:t>
      </w:r>
      <w:r>
        <w:rPr>
          <w:sz w:val="20"/>
          <w:szCs w:val="20"/>
        </w:rPr>
        <w:t xml:space="preserve">, </w:t>
      </w:r>
      <w:r>
        <w:rPr>
          <w:b/>
          <w:sz w:val="20"/>
          <w:szCs w:val="20"/>
        </w:rPr>
        <w:t>Casadevall A</w:t>
      </w:r>
      <w:r>
        <w:rPr>
          <w:sz w:val="20"/>
          <w:szCs w:val="20"/>
        </w:rPr>
        <w:t xml:space="preserve">, </w:t>
      </w:r>
      <w:r>
        <w:rPr>
          <w:b/>
          <w:sz w:val="20"/>
          <w:szCs w:val="20"/>
        </w:rPr>
        <w:t>August A</w:t>
      </w:r>
      <w:r>
        <w:rPr>
          <w:sz w:val="20"/>
          <w:szCs w:val="20"/>
        </w:rPr>
        <w:t xml:space="preserve">. 2018. Factors contributing to the success of NIH-designated underrepresented minorities in academic and nonacademic research positions. CBELife Sciences Education </w:t>
      </w:r>
      <w:r>
        <w:rPr>
          <w:b/>
          <w:sz w:val="20"/>
          <w:szCs w:val="20"/>
        </w:rPr>
        <w:t>17</w:t>
      </w:r>
      <w:r>
        <w:rPr>
          <w:sz w:val="20"/>
          <w:szCs w:val="20"/>
        </w:rPr>
        <w:t>:ar32. doi:</w:t>
      </w:r>
      <w:hyperlink r:id="rId5">
        <w:r>
          <w:rPr>
            <w:rStyle w:val="InternetLink"/>
            <w:sz w:val="20"/>
            <w:szCs w:val="20"/>
          </w:rPr>
          <w:t>10.1187/cbe.16-09-0287</w:t>
        </w:r>
      </w:hyperlink>
      <w:r>
        <w:rPr>
          <w:sz w:val="20"/>
          <w:szCs w:val="20"/>
        </w:rPr>
        <w:t>.</w:t>
      </w:r>
    </w:p>
    <w:p>
      <w:pPr>
        <w:pStyle w:val="TextBody"/>
        <w:spacing w:lineRule="auto" w:line="480"/>
        <w:rPr/>
      </w:pPr>
      <w:r>
        <w:rPr>
          <w:sz w:val="20"/>
          <w:szCs w:val="20"/>
        </w:rPr>
        <w:t xml:space="preserve">2. </w:t>
      </w:r>
      <w:r>
        <w:rPr>
          <w:b/>
          <w:sz w:val="20"/>
          <w:szCs w:val="20"/>
        </w:rPr>
        <w:t>Allen-Ramdial S-AA</w:t>
      </w:r>
      <w:r>
        <w:rPr>
          <w:sz w:val="20"/>
          <w:szCs w:val="20"/>
        </w:rPr>
        <w:t xml:space="preserve">, </w:t>
      </w:r>
      <w:r>
        <w:rPr>
          <w:b/>
          <w:sz w:val="20"/>
          <w:szCs w:val="20"/>
        </w:rPr>
        <w:t>Campbell AG</w:t>
      </w:r>
      <w:r>
        <w:rPr>
          <w:sz w:val="20"/>
          <w:szCs w:val="20"/>
        </w:rPr>
        <w:t xml:space="preserve">. 2014. Reimagining the pipeline: Advancing STEM diversity, persistence, and success. BioScience </w:t>
      </w:r>
      <w:r>
        <w:rPr>
          <w:b/>
          <w:sz w:val="20"/>
          <w:szCs w:val="20"/>
        </w:rPr>
        <w:t>64</w:t>
      </w:r>
      <w:r>
        <w:rPr>
          <w:sz w:val="20"/>
          <w:szCs w:val="20"/>
        </w:rPr>
        <w:t>:612–618. doi:</w:t>
      </w:r>
      <w:hyperlink r:id="rId6">
        <w:r>
          <w:rPr>
            <w:rStyle w:val="InternetLink"/>
            <w:sz w:val="20"/>
            <w:szCs w:val="20"/>
          </w:rPr>
          <w:t>10.1093/biosci/biu076</w:t>
        </w:r>
      </w:hyperlink>
      <w:r>
        <w:rPr>
          <w:sz w:val="20"/>
          <w:szCs w:val="20"/>
        </w:rPr>
        <w:t>.</w:t>
      </w:r>
    </w:p>
    <w:p>
      <w:pPr>
        <w:pStyle w:val="TextBody"/>
        <w:spacing w:lineRule="auto" w:line="480"/>
        <w:rPr/>
      </w:pPr>
      <w:r>
        <w:rPr>
          <w:sz w:val="20"/>
          <w:szCs w:val="20"/>
        </w:rPr>
        <w:t xml:space="preserve">3. </w:t>
      </w:r>
      <w:r>
        <w:rPr>
          <w:b/>
          <w:sz w:val="20"/>
          <w:szCs w:val="20"/>
        </w:rPr>
        <w:t>Fang D</w:t>
      </w:r>
      <w:r>
        <w:rPr>
          <w:sz w:val="20"/>
          <w:szCs w:val="20"/>
        </w:rPr>
        <w:t xml:space="preserve">. 2000. Racial and ethnic disparities in faculty promotion in academic medicine. JAMA </w:t>
      </w:r>
      <w:r>
        <w:rPr>
          <w:b/>
          <w:sz w:val="20"/>
          <w:szCs w:val="20"/>
        </w:rPr>
        <w:t>284</w:t>
      </w:r>
      <w:r>
        <w:rPr>
          <w:sz w:val="20"/>
          <w:szCs w:val="20"/>
        </w:rPr>
        <w:t>:1085. doi:</w:t>
      </w:r>
      <w:hyperlink r:id="rId7">
        <w:r>
          <w:rPr>
            <w:rStyle w:val="InternetLink"/>
            <w:sz w:val="20"/>
            <w:szCs w:val="20"/>
          </w:rPr>
          <w:t>10.1001/jama.284.9.1085</w:t>
        </w:r>
      </w:hyperlink>
      <w:r>
        <w:rPr>
          <w:sz w:val="20"/>
          <w:szCs w:val="20"/>
        </w:rPr>
        <w:t>.</w:t>
      </w:r>
    </w:p>
    <w:p>
      <w:pPr>
        <w:pStyle w:val="TextBody"/>
        <w:spacing w:lineRule="auto" w:line="480"/>
        <w:rPr/>
      </w:pPr>
      <w:r>
        <w:rPr>
          <w:sz w:val="20"/>
          <w:szCs w:val="20"/>
        </w:rPr>
        <w:t xml:space="preserve">4. </w:t>
      </w:r>
      <w:r>
        <w:rPr>
          <w:b/>
          <w:sz w:val="20"/>
          <w:szCs w:val="20"/>
        </w:rPr>
        <w:t>Gibbs KD</w:t>
      </w:r>
      <w:r>
        <w:rPr>
          <w:sz w:val="20"/>
          <w:szCs w:val="20"/>
        </w:rPr>
        <w:t xml:space="preserve">, </w:t>
      </w:r>
      <w:r>
        <w:rPr>
          <w:b/>
          <w:sz w:val="20"/>
          <w:szCs w:val="20"/>
        </w:rPr>
        <w:t>McGready J</w:t>
      </w:r>
      <w:r>
        <w:rPr>
          <w:sz w:val="20"/>
          <w:szCs w:val="20"/>
        </w:rPr>
        <w:t xml:space="preserve">, </w:t>
      </w:r>
      <w:r>
        <w:rPr>
          <w:b/>
          <w:sz w:val="20"/>
          <w:szCs w:val="20"/>
        </w:rPr>
        <w:t>Bennett JC</w:t>
      </w:r>
      <w:r>
        <w:rPr>
          <w:sz w:val="20"/>
          <w:szCs w:val="20"/>
        </w:rPr>
        <w:t xml:space="preserve">, </w:t>
      </w:r>
      <w:r>
        <w:rPr>
          <w:b/>
          <w:sz w:val="20"/>
          <w:szCs w:val="20"/>
        </w:rPr>
        <w:t>Griffin K</w:t>
      </w:r>
      <w:r>
        <w:rPr>
          <w:sz w:val="20"/>
          <w:szCs w:val="20"/>
        </w:rPr>
        <w:t xml:space="preserve">. 2014. Biomedical science ph.D. career interest patterns by race/ethnicity and gender. PLoS ONE </w:t>
      </w:r>
      <w:r>
        <w:rPr>
          <w:b/>
          <w:sz w:val="20"/>
          <w:szCs w:val="20"/>
        </w:rPr>
        <w:t>9</w:t>
      </w:r>
      <w:r>
        <w:rPr>
          <w:sz w:val="20"/>
          <w:szCs w:val="20"/>
        </w:rPr>
        <w:t>:e114736. doi:</w:t>
      </w:r>
      <w:hyperlink r:id="rId8">
        <w:r>
          <w:rPr>
            <w:rStyle w:val="InternetLink"/>
            <w:sz w:val="20"/>
            <w:szCs w:val="20"/>
          </w:rPr>
          <w:t>10.1371/journal.pone.0114736</w:t>
        </w:r>
      </w:hyperlink>
      <w:r>
        <w:rPr>
          <w:sz w:val="20"/>
          <w:szCs w:val="20"/>
        </w:rPr>
        <w:t>.</w:t>
      </w:r>
    </w:p>
    <w:p>
      <w:pPr>
        <w:pStyle w:val="TextBody"/>
        <w:spacing w:lineRule="auto" w:line="480"/>
        <w:rPr/>
      </w:pPr>
      <w:r>
        <w:rPr>
          <w:sz w:val="20"/>
          <w:szCs w:val="20"/>
        </w:rPr>
        <w:t xml:space="preserve">5. </w:t>
      </w:r>
      <w:r>
        <w:rPr>
          <w:b/>
          <w:sz w:val="20"/>
          <w:szCs w:val="20"/>
        </w:rPr>
        <w:t>Meyers LC</w:t>
      </w:r>
      <w:r>
        <w:rPr>
          <w:sz w:val="20"/>
          <w:szCs w:val="20"/>
        </w:rPr>
        <w:t xml:space="preserve">, </w:t>
      </w:r>
      <w:r>
        <w:rPr>
          <w:b/>
          <w:sz w:val="20"/>
          <w:szCs w:val="20"/>
        </w:rPr>
        <w:t>Brown AM</w:t>
      </w:r>
      <w:r>
        <w:rPr>
          <w:sz w:val="20"/>
          <w:szCs w:val="20"/>
        </w:rPr>
        <w:t xml:space="preserve">, </w:t>
      </w:r>
      <w:r>
        <w:rPr>
          <w:b/>
          <w:sz w:val="20"/>
          <w:szCs w:val="20"/>
        </w:rPr>
        <w:t>Moneta-Koehler L</w:t>
      </w:r>
      <w:r>
        <w:rPr>
          <w:sz w:val="20"/>
          <w:szCs w:val="20"/>
        </w:rPr>
        <w:t xml:space="preserve">, </w:t>
      </w:r>
      <w:r>
        <w:rPr>
          <w:b/>
          <w:sz w:val="20"/>
          <w:szCs w:val="20"/>
        </w:rPr>
        <w:t>Chalkley R</w:t>
      </w:r>
      <w:r>
        <w:rPr>
          <w:sz w:val="20"/>
          <w:szCs w:val="20"/>
        </w:rPr>
        <w:t xml:space="preserve">. 2018. Survey of checkpoints along the pathway to diverse biomedical research faculty. PLOS ONE </w:t>
      </w:r>
      <w:r>
        <w:rPr>
          <w:b/>
          <w:sz w:val="20"/>
          <w:szCs w:val="20"/>
        </w:rPr>
        <w:t>13</w:t>
      </w:r>
      <w:r>
        <w:rPr>
          <w:sz w:val="20"/>
          <w:szCs w:val="20"/>
        </w:rPr>
        <w:t>:e0190606. doi:</w:t>
      </w:r>
      <w:hyperlink r:id="rId9">
        <w:r>
          <w:rPr>
            <w:rStyle w:val="InternetLink"/>
            <w:sz w:val="20"/>
            <w:szCs w:val="20"/>
          </w:rPr>
          <w:t>10.1371/journal.pone.0190606</w:t>
        </w:r>
      </w:hyperlink>
      <w:r>
        <w:rPr>
          <w:sz w:val="20"/>
          <w:szCs w:val="20"/>
        </w:rPr>
        <w:t>.</w:t>
      </w:r>
    </w:p>
    <w:p>
      <w:pPr>
        <w:pStyle w:val="TextBody"/>
        <w:spacing w:lineRule="auto" w:line="480"/>
        <w:rPr>
          <w:sz w:val="20"/>
          <w:szCs w:val="20"/>
        </w:rPr>
      </w:pPr>
      <w:r>
        <w:rPr>
          <w:sz w:val="20"/>
          <w:szCs w:val="20"/>
        </w:rPr>
        <w:t xml:space="preserve">6. </w:t>
      </w:r>
      <w:r>
        <w:rPr>
          <w:b/>
          <w:sz w:val="20"/>
          <w:szCs w:val="20"/>
        </w:rPr>
        <w:t>National Center for Science and Engineering Statistics</w:t>
      </w:r>
      <w:r>
        <w:rPr>
          <w:sz w:val="20"/>
          <w:szCs w:val="20"/>
        </w:rPr>
        <w:t>. 2014. Women, minorities, and persons with disabilities in science and engineering. National Science Foundation, Alexandria, VA.</w:t>
      </w:r>
    </w:p>
    <w:p>
      <w:pPr>
        <w:pStyle w:val="TextBody"/>
        <w:spacing w:lineRule="auto" w:line="480"/>
        <w:rPr/>
      </w:pPr>
      <w:r>
        <w:rPr>
          <w:sz w:val="20"/>
          <w:szCs w:val="20"/>
        </w:rPr>
        <w:t xml:space="preserve">7. </w:t>
      </w:r>
      <w:r>
        <w:rPr>
          <w:b/>
          <w:sz w:val="20"/>
          <w:szCs w:val="20"/>
        </w:rPr>
        <w:t>Jena AB</w:t>
      </w:r>
      <w:r>
        <w:rPr>
          <w:sz w:val="20"/>
          <w:szCs w:val="20"/>
        </w:rPr>
        <w:t xml:space="preserve">, </w:t>
      </w:r>
      <w:r>
        <w:rPr>
          <w:b/>
          <w:sz w:val="20"/>
          <w:szCs w:val="20"/>
        </w:rPr>
        <w:t>Khullar D</w:t>
      </w:r>
      <w:r>
        <w:rPr>
          <w:sz w:val="20"/>
          <w:szCs w:val="20"/>
        </w:rPr>
        <w:t xml:space="preserve">, </w:t>
      </w:r>
      <w:r>
        <w:rPr>
          <w:b/>
          <w:sz w:val="20"/>
          <w:szCs w:val="20"/>
        </w:rPr>
        <w:t>Ho O</w:t>
      </w:r>
      <w:r>
        <w:rPr>
          <w:sz w:val="20"/>
          <w:szCs w:val="20"/>
        </w:rPr>
        <w:t xml:space="preserve">, </w:t>
      </w:r>
      <w:r>
        <w:rPr>
          <w:b/>
          <w:sz w:val="20"/>
          <w:szCs w:val="20"/>
        </w:rPr>
        <w:t>Olenski AR</w:t>
      </w:r>
      <w:r>
        <w:rPr>
          <w:sz w:val="20"/>
          <w:szCs w:val="20"/>
        </w:rPr>
        <w:t xml:space="preserve">, </w:t>
      </w:r>
      <w:r>
        <w:rPr>
          <w:b/>
          <w:sz w:val="20"/>
          <w:szCs w:val="20"/>
        </w:rPr>
        <w:t>Blumenthal DM</w:t>
      </w:r>
      <w:r>
        <w:rPr>
          <w:sz w:val="20"/>
          <w:szCs w:val="20"/>
        </w:rPr>
        <w:t xml:space="preserve">. 2015. Sex differences in academic rank in US medical schools in 2014. JAMA </w:t>
      </w:r>
      <w:r>
        <w:rPr>
          <w:b/>
          <w:sz w:val="20"/>
          <w:szCs w:val="20"/>
        </w:rPr>
        <w:t>314</w:t>
      </w:r>
      <w:r>
        <w:rPr>
          <w:sz w:val="20"/>
          <w:szCs w:val="20"/>
        </w:rPr>
        <w:t>:1149. doi:</w:t>
      </w:r>
      <w:hyperlink r:id="rId10">
        <w:r>
          <w:rPr>
            <w:rStyle w:val="InternetLink"/>
            <w:sz w:val="20"/>
            <w:szCs w:val="20"/>
          </w:rPr>
          <w:t>10.1001/jama.2015.10680</w:t>
        </w:r>
      </w:hyperlink>
      <w:r>
        <w:rPr>
          <w:sz w:val="20"/>
          <w:szCs w:val="20"/>
        </w:rPr>
        <w:t>.</w:t>
      </w:r>
    </w:p>
    <w:p>
      <w:pPr>
        <w:pStyle w:val="TextBody"/>
        <w:spacing w:lineRule="auto" w:line="480"/>
        <w:rPr/>
      </w:pPr>
      <w:r>
        <w:rPr>
          <w:sz w:val="20"/>
          <w:szCs w:val="20"/>
        </w:rPr>
        <w:t xml:space="preserve">8. </w:t>
      </w:r>
      <w:r>
        <w:rPr>
          <w:b/>
          <w:sz w:val="20"/>
          <w:szCs w:val="20"/>
        </w:rPr>
        <w:t>Rotbart HA</w:t>
      </w:r>
      <w:r>
        <w:rPr>
          <w:sz w:val="20"/>
          <w:szCs w:val="20"/>
        </w:rPr>
        <w:t xml:space="preserve">, </w:t>
      </w:r>
      <w:r>
        <w:rPr>
          <w:b/>
          <w:sz w:val="20"/>
          <w:szCs w:val="20"/>
        </w:rPr>
        <w:t>McMillen D</w:t>
      </w:r>
      <w:r>
        <w:rPr>
          <w:sz w:val="20"/>
          <w:szCs w:val="20"/>
        </w:rPr>
        <w:t xml:space="preserve">, </w:t>
      </w:r>
      <w:r>
        <w:rPr>
          <w:b/>
          <w:sz w:val="20"/>
          <w:szCs w:val="20"/>
        </w:rPr>
        <w:t>Taussig H</w:t>
      </w:r>
      <w:r>
        <w:rPr>
          <w:sz w:val="20"/>
          <w:szCs w:val="20"/>
        </w:rPr>
        <w:t xml:space="preserve">, </w:t>
      </w:r>
      <w:r>
        <w:rPr>
          <w:b/>
          <w:sz w:val="20"/>
          <w:szCs w:val="20"/>
        </w:rPr>
        <w:t>Daniels SR</w:t>
      </w:r>
      <w:r>
        <w:rPr>
          <w:sz w:val="20"/>
          <w:szCs w:val="20"/>
        </w:rPr>
        <w:t xml:space="preserve">. 2012. Assessing gender equity in a large academic department of pediatrics. Academic Medicine </w:t>
      </w:r>
      <w:r>
        <w:rPr>
          <w:b/>
          <w:sz w:val="20"/>
          <w:szCs w:val="20"/>
        </w:rPr>
        <w:t>87</w:t>
      </w:r>
      <w:r>
        <w:rPr>
          <w:sz w:val="20"/>
          <w:szCs w:val="20"/>
        </w:rPr>
        <w:t>:98–104. doi:</w:t>
      </w:r>
      <w:hyperlink r:id="rId11">
        <w:r>
          <w:rPr>
            <w:rStyle w:val="InternetLink"/>
            <w:sz w:val="20"/>
            <w:szCs w:val="20"/>
          </w:rPr>
          <w:t>10.1097/acm.0b013e31823be028</w:t>
        </w:r>
      </w:hyperlink>
      <w:r>
        <w:rPr>
          <w:sz w:val="20"/>
          <w:szCs w:val="20"/>
        </w:rPr>
        <w:t>.</w:t>
      </w:r>
    </w:p>
    <w:p>
      <w:pPr>
        <w:pStyle w:val="TextBody"/>
        <w:spacing w:lineRule="auto" w:line="480"/>
        <w:rPr/>
      </w:pPr>
      <w:r>
        <w:rPr>
          <w:sz w:val="20"/>
          <w:szCs w:val="20"/>
        </w:rPr>
        <w:t xml:space="preserve">9. </w:t>
      </w:r>
      <w:r>
        <w:rPr>
          <w:b/>
          <w:sz w:val="20"/>
          <w:szCs w:val="20"/>
        </w:rPr>
        <w:t>Coe IR</w:t>
      </w:r>
      <w:r>
        <w:rPr>
          <w:sz w:val="20"/>
          <w:szCs w:val="20"/>
        </w:rPr>
        <w:t xml:space="preserve">, </w:t>
      </w:r>
      <w:r>
        <w:rPr>
          <w:b/>
          <w:sz w:val="20"/>
          <w:szCs w:val="20"/>
        </w:rPr>
        <w:t>Wiley R</w:t>
      </w:r>
      <w:r>
        <w:rPr>
          <w:sz w:val="20"/>
          <w:szCs w:val="20"/>
        </w:rPr>
        <w:t xml:space="preserve">, </w:t>
      </w:r>
      <w:r>
        <w:rPr>
          <w:b/>
          <w:sz w:val="20"/>
          <w:szCs w:val="20"/>
        </w:rPr>
        <w:t>Bekker L-G</w:t>
      </w:r>
      <w:r>
        <w:rPr>
          <w:sz w:val="20"/>
          <w:szCs w:val="20"/>
        </w:rPr>
        <w:t xml:space="preserve">. 2019. Organisational best practices towards gender equality in science and medicine. The Lancet </w:t>
      </w:r>
      <w:r>
        <w:rPr>
          <w:b/>
          <w:sz w:val="20"/>
          <w:szCs w:val="20"/>
        </w:rPr>
        <w:t>393</w:t>
      </w:r>
      <w:r>
        <w:rPr>
          <w:sz w:val="20"/>
          <w:szCs w:val="20"/>
        </w:rPr>
        <w:t>:587–593. doi:</w:t>
      </w:r>
      <w:hyperlink r:id="rId12">
        <w:r>
          <w:rPr>
            <w:rStyle w:val="InternetLink"/>
            <w:sz w:val="20"/>
            <w:szCs w:val="20"/>
          </w:rPr>
          <w:t>10.1016/s0140-6736(18)33188-x</w:t>
        </w:r>
      </w:hyperlink>
      <w:r>
        <w:rPr>
          <w:sz w:val="20"/>
          <w:szCs w:val="20"/>
        </w:rPr>
        <w:t>.</w:t>
      </w:r>
    </w:p>
    <w:p>
      <w:pPr>
        <w:pStyle w:val="TextBody"/>
        <w:spacing w:lineRule="auto" w:line="480"/>
        <w:rPr/>
      </w:pPr>
      <w:r>
        <w:rPr>
          <w:sz w:val="20"/>
          <w:szCs w:val="20"/>
        </w:rPr>
        <w:t xml:space="preserve">10. </w:t>
      </w:r>
      <w:r>
        <w:rPr>
          <w:b/>
          <w:sz w:val="20"/>
          <w:szCs w:val="20"/>
        </w:rPr>
        <w:t>Eagly AH</w:t>
      </w:r>
      <w:r>
        <w:rPr>
          <w:sz w:val="20"/>
          <w:szCs w:val="20"/>
        </w:rPr>
        <w:t xml:space="preserve">, </w:t>
      </w:r>
      <w:r>
        <w:rPr>
          <w:b/>
          <w:sz w:val="20"/>
          <w:szCs w:val="20"/>
        </w:rPr>
        <w:t>Steffen VJ</w:t>
      </w:r>
      <w:r>
        <w:rPr>
          <w:sz w:val="20"/>
          <w:szCs w:val="20"/>
        </w:rPr>
        <w:t xml:space="preserve">. 1984. Gender stereotypes stem from the distribution of women and men into social roles. Journal of Personality and Social Psychology </w:t>
      </w:r>
      <w:r>
        <w:rPr>
          <w:b/>
          <w:sz w:val="20"/>
          <w:szCs w:val="20"/>
        </w:rPr>
        <w:t>46</w:t>
      </w:r>
      <w:r>
        <w:rPr>
          <w:sz w:val="20"/>
          <w:szCs w:val="20"/>
        </w:rPr>
        <w:t>:735–754. doi:</w:t>
      </w:r>
      <w:hyperlink r:id="rId13">
        <w:r>
          <w:rPr>
            <w:rStyle w:val="InternetLink"/>
            <w:sz w:val="20"/>
            <w:szCs w:val="20"/>
          </w:rPr>
          <w:t>10.1037/0022-3514.46.4.735</w:t>
        </w:r>
      </w:hyperlink>
      <w:r>
        <w:rPr>
          <w:sz w:val="20"/>
          <w:szCs w:val="20"/>
        </w:rPr>
        <w:t>.</w:t>
      </w:r>
    </w:p>
    <w:p>
      <w:pPr>
        <w:pStyle w:val="TextBody"/>
        <w:spacing w:lineRule="auto" w:line="480"/>
        <w:rPr/>
      </w:pPr>
      <w:r>
        <w:rPr>
          <w:sz w:val="20"/>
          <w:szCs w:val="20"/>
        </w:rPr>
        <w:t xml:space="preserve">11. </w:t>
      </w:r>
      <w:r>
        <w:rPr>
          <w:b/>
          <w:sz w:val="20"/>
          <w:szCs w:val="20"/>
        </w:rPr>
        <w:t>Carter AJ</w:t>
      </w:r>
      <w:r>
        <w:rPr>
          <w:sz w:val="20"/>
          <w:szCs w:val="20"/>
        </w:rPr>
        <w:t xml:space="preserve">, </w:t>
      </w:r>
      <w:r>
        <w:rPr>
          <w:b/>
          <w:sz w:val="20"/>
          <w:szCs w:val="20"/>
        </w:rPr>
        <w:t>Croft A</w:t>
      </w:r>
      <w:r>
        <w:rPr>
          <w:sz w:val="20"/>
          <w:szCs w:val="20"/>
        </w:rPr>
        <w:t xml:space="preserve">, </w:t>
      </w:r>
      <w:r>
        <w:rPr>
          <w:b/>
          <w:sz w:val="20"/>
          <w:szCs w:val="20"/>
        </w:rPr>
        <w:t>Lukas D</w:t>
      </w:r>
      <w:r>
        <w:rPr>
          <w:sz w:val="20"/>
          <w:szCs w:val="20"/>
        </w:rPr>
        <w:t xml:space="preserve">, </w:t>
      </w:r>
      <w:r>
        <w:rPr>
          <w:b/>
          <w:sz w:val="20"/>
          <w:szCs w:val="20"/>
        </w:rPr>
        <w:t>Sandstrom GM</w:t>
      </w:r>
      <w:r>
        <w:rPr>
          <w:sz w:val="20"/>
          <w:szCs w:val="20"/>
        </w:rPr>
        <w:t xml:space="preserve">. 2018. Women’s visibility in academic seminars: Women ask fewer questions than men. PLOS ONE </w:t>
      </w:r>
      <w:r>
        <w:rPr>
          <w:b/>
          <w:sz w:val="20"/>
          <w:szCs w:val="20"/>
        </w:rPr>
        <w:t>13</w:t>
      </w:r>
      <w:r>
        <w:rPr>
          <w:sz w:val="20"/>
          <w:szCs w:val="20"/>
        </w:rPr>
        <w:t>:e0202743. doi:</w:t>
      </w:r>
      <w:hyperlink r:id="rId14">
        <w:r>
          <w:rPr>
            <w:rStyle w:val="InternetLink"/>
            <w:sz w:val="20"/>
            <w:szCs w:val="20"/>
          </w:rPr>
          <w:t>10.1371/journal.pone.0202743</w:t>
        </w:r>
      </w:hyperlink>
      <w:r>
        <w:rPr>
          <w:sz w:val="20"/>
          <w:szCs w:val="20"/>
        </w:rPr>
        <w:t>.</w:t>
      </w:r>
    </w:p>
    <w:p>
      <w:pPr>
        <w:pStyle w:val="TextBody"/>
        <w:spacing w:lineRule="auto" w:line="480"/>
        <w:rPr/>
      </w:pPr>
      <w:r>
        <w:rPr>
          <w:sz w:val="20"/>
          <w:szCs w:val="20"/>
        </w:rPr>
        <w:t xml:space="preserve">12. </w:t>
      </w:r>
      <w:r>
        <w:rPr>
          <w:b/>
          <w:sz w:val="20"/>
          <w:szCs w:val="20"/>
        </w:rPr>
        <w:t>Nittrouer CL</w:t>
      </w:r>
      <w:r>
        <w:rPr>
          <w:sz w:val="20"/>
          <w:szCs w:val="20"/>
        </w:rPr>
        <w:t xml:space="preserve">, </w:t>
      </w:r>
      <w:r>
        <w:rPr>
          <w:b/>
          <w:sz w:val="20"/>
          <w:szCs w:val="20"/>
        </w:rPr>
        <w:t>Hebl MR</w:t>
      </w:r>
      <w:r>
        <w:rPr>
          <w:sz w:val="20"/>
          <w:szCs w:val="20"/>
        </w:rPr>
        <w:t xml:space="preserve">, </w:t>
      </w:r>
      <w:r>
        <w:rPr>
          <w:b/>
          <w:sz w:val="20"/>
          <w:szCs w:val="20"/>
        </w:rPr>
        <w:t>Ashburn-Nardo L</w:t>
      </w:r>
      <w:r>
        <w:rPr>
          <w:sz w:val="20"/>
          <w:szCs w:val="20"/>
        </w:rPr>
        <w:t xml:space="preserve">, </w:t>
      </w:r>
      <w:r>
        <w:rPr>
          <w:b/>
          <w:sz w:val="20"/>
          <w:szCs w:val="20"/>
        </w:rPr>
        <w:t>Trump-Steele RCE</w:t>
      </w:r>
      <w:r>
        <w:rPr>
          <w:sz w:val="20"/>
          <w:szCs w:val="20"/>
        </w:rPr>
        <w:t xml:space="preserve">, </w:t>
      </w:r>
      <w:r>
        <w:rPr>
          <w:b/>
          <w:sz w:val="20"/>
          <w:szCs w:val="20"/>
        </w:rPr>
        <w:t>Lane DM</w:t>
      </w:r>
      <w:r>
        <w:rPr>
          <w:sz w:val="20"/>
          <w:szCs w:val="20"/>
        </w:rPr>
        <w:t xml:space="preserve">, </w:t>
      </w:r>
      <w:r>
        <w:rPr>
          <w:b/>
          <w:sz w:val="20"/>
          <w:szCs w:val="20"/>
        </w:rPr>
        <w:t>Valian V</w:t>
      </w:r>
      <w:r>
        <w:rPr>
          <w:sz w:val="20"/>
          <w:szCs w:val="20"/>
        </w:rPr>
        <w:t xml:space="preserve">. 2018. Gender disparities in colloquium speakers at top universities. Proceedings of the National Academy of Sciences </w:t>
      </w:r>
      <w:r>
        <w:rPr>
          <w:b/>
          <w:sz w:val="20"/>
          <w:szCs w:val="20"/>
        </w:rPr>
        <w:t>115</w:t>
      </w:r>
      <w:r>
        <w:rPr>
          <w:sz w:val="20"/>
          <w:szCs w:val="20"/>
        </w:rPr>
        <w:t>:104–108. doi:</w:t>
      </w:r>
      <w:hyperlink r:id="rId15">
        <w:r>
          <w:rPr>
            <w:rStyle w:val="InternetLink"/>
            <w:sz w:val="20"/>
            <w:szCs w:val="20"/>
          </w:rPr>
          <w:t>10.1073/pnas.1708414115</w:t>
        </w:r>
      </w:hyperlink>
      <w:r>
        <w:rPr>
          <w:sz w:val="20"/>
          <w:szCs w:val="20"/>
        </w:rPr>
        <w:t>.</w:t>
      </w:r>
    </w:p>
    <w:p>
      <w:pPr>
        <w:pStyle w:val="TextBody"/>
        <w:spacing w:lineRule="auto" w:line="480"/>
        <w:rPr/>
      </w:pPr>
      <w:r>
        <w:rPr>
          <w:sz w:val="20"/>
          <w:szCs w:val="20"/>
        </w:rPr>
        <w:t xml:space="preserve">13. </w:t>
      </w:r>
      <w:r>
        <w:rPr>
          <w:b/>
          <w:sz w:val="20"/>
          <w:szCs w:val="20"/>
        </w:rPr>
        <w:t>Kalejta RF</w:t>
      </w:r>
      <w:r>
        <w:rPr>
          <w:sz w:val="20"/>
          <w:szCs w:val="20"/>
        </w:rPr>
        <w:t xml:space="preserve">, </w:t>
      </w:r>
      <w:r>
        <w:rPr>
          <w:b/>
          <w:sz w:val="20"/>
          <w:szCs w:val="20"/>
        </w:rPr>
        <w:t>Palmenberg AC</w:t>
      </w:r>
      <w:r>
        <w:rPr>
          <w:sz w:val="20"/>
          <w:szCs w:val="20"/>
        </w:rPr>
        <w:t xml:space="preserve">. 2017. Gender Parity Trends for Invited Speakers at Four Prominent Virology Conference Series. Journal of Virology </w:t>
      </w:r>
      <w:r>
        <w:rPr>
          <w:b/>
          <w:sz w:val="20"/>
          <w:szCs w:val="20"/>
        </w:rPr>
        <w:t>91</w:t>
      </w:r>
      <w:r>
        <w:rPr>
          <w:sz w:val="20"/>
          <w:szCs w:val="20"/>
        </w:rPr>
        <w:t>. doi:</w:t>
      </w:r>
      <w:hyperlink r:id="rId16">
        <w:r>
          <w:rPr>
            <w:rStyle w:val="InternetLink"/>
            <w:sz w:val="20"/>
            <w:szCs w:val="20"/>
          </w:rPr>
          <w:t>10.1128/JVI.00739-17</w:t>
        </w:r>
      </w:hyperlink>
      <w:r>
        <w:rPr>
          <w:sz w:val="20"/>
          <w:szCs w:val="20"/>
        </w:rPr>
        <w:t>.</w:t>
      </w:r>
    </w:p>
    <w:p>
      <w:pPr>
        <w:pStyle w:val="TextBody"/>
        <w:spacing w:lineRule="auto" w:line="480"/>
        <w:rPr/>
      </w:pPr>
      <w:r>
        <w:rPr>
          <w:sz w:val="20"/>
          <w:szCs w:val="20"/>
        </w:rPr>
        <w:t xml:space="preserve">14. </w:t>
      </w:r>
      <w:r>
        <w:rPr>
          <w:b/>
          <w:sz w:val="20"/>
          <w:szCs w:val="20"/>
        </w:rPr>
        <w:t>Casadevall A</w:t>
      </w:r>
      <w:r>
        <w:rPr>
          <w:sz w:val="20"/>
          <w:szCs w:val="20"/>
        </w:rPr>
        <w:t xml:space="preserve">, </w:t>
      </w:r>
      <w:r>
        <w:rPr>
          <w:b/>
          <w:sz w:val="20"/>
          <w:szCs w:val="20"/>
        </w:rPr>
        <w:t>Handelsman J</w:t>
      </w:r>
      <w:r>
        <w:rPr>
          <w:sz w:val="20"/>
          <w:szCs w:val="20"/>
        </w:rPr>
        <w:t xml:space="preserve">. 2014. The Presence of Female Conveners Correlates with a Higher Proportion of Female Speakers at Scientific Symposia. mBio </w:t>
      </w:r>
      <w:r>
        <w:rPr>
          <w:b/>
          <w:sz w:val="20"/>
          <w:szCs w:val="20"/>
        </w:rPr>
        <w:t>5</w:t>
      </w:r>
      <w:r>
        <w:rPr>
          <w:sz w:val="20"/>
          <w:szCs w:val="20"/>
        </w:rPr>
        <w:t>. doi:</w:t>
      </w:r>
      <w:hyperlink r:id="rId17">
        <w:r>
          <w:rPr>
            <w:rStyle w:val="InternetLink"/>
            <w:sz w:val="20"/>
            <w:szCs w:val="20"/>
          </w:rPr>
          <w:t>10.1128/mBio.00846-13</w:t>
        </w:r>
      </w:hyperlink>
      <w:r>
        <w:rPr>
          <w:sz w:val="20"/>
          <w:szCs w:val="20"/>
        </w:rPr>
        <w:t>.</w:t>
      </w:r>
    </w:p>
    <w:p>
      <w:pPr>
        <w:pStyle w:val="TextBody"/>
        <w:spacing w:lineRule="auto" w:line="480"/>
        <w:rPr/>
      </w:pPr>
      <w:r>
        <w:rPr>
          <w:sz w:val="20"/>
          <w:szCs w:val="20"/>
        </w:rPr>
        <w:t xml:space="preserve">15. </w:t>
      </w:r>
      <w:r>
        <w:rPr>
          <w:b/>
          <w:sz w:val="20"/>
          <w:szCs w:val="20"/>
        </w:rPr>
        <w:t>Klein RS</w:t>
      </w:r>
      <w:r>
        <w:rPr>
          <w:sz w:val="20"/>
          <w:szCs w:val="20"/>
        </w:rPr>
        <w:t xml:space="preserve">, </w:t>
      </w:r>
      <w:r>
        <w:rPr>
          <w:b/>
          <w:sz w:val="20"/>
          <w:szCs w:val="20"/>
        </w:rPr>
        <w:t>Voskuhl R</w:t>
      </w:r>
      <w:r>
        <w:rPr>
          <w:sz w:val="20"/>
          <w:szCs w:val="20"/>
        </w:rPr>
        <w:t xml:space="preserve">, </w:t>
      </w:r>
      <w:r>
        <w:rPr>
          <w:b/>
          <w:sz w:val="20"/>
          <w:szCs w:val="20"/>
        </w:rPr>
        <w:t>Segal BM</w:t>
      </w:r>
      <w:r>
        <w:rPr>
          <w:sz w:val="20"/>
          <w:szCs w:val="20"/>
        </w:rPr>
        <w:t xml:space="preserve">, </w:t>
      </w:r>
      <w:r>
        <w:rPr>
          <w:b/>
          <w:sz w:val="20"/>
          <w:szCs w:val="20"/>
        </w:rPr>
        <w:t>Dittel BN</w:t>
      </w:r>
      <w:r>
        <w:rPr>
          <w:sz w:val="20"/>
          <w:szCs w:val="20"/>
        </w:rPr>
        <w:t xml:space="preserve">, </w:t>
      </w:r>
      <w:r>
        <w:rPr>
          <w:b/>
          <w:sz w:val="20"/>
          <w:szCs w:val="20"/>
        </w:rPr>
        <w:t>Lane TE</w:t>
      </w:r>
      <w:r>
        <w:rPr>
          <w:sz w:val="20"/>
          <w:szCs w:val="20"/>
        </w:rPr>
        <w:t xml:space="preserve">, </w:t>
      </w:r>
      <w:r>
        <w:rPr>
          <w:b/>
          <w:sz w:val="20"/>
          <w:szCs w:val="20"/>
        </w:rPr>
        <w:t>Bethea JR</w:t>
      </w:r>
      <w:r>
        <w:rPr>
          <w:sz w:val="20"/>
          <w:szCs w:val="20"/>
        </w:rPr>
        <w:t xml:space="preserve">, </w:t>
      </w:r>
      <w:r>
        <w:rPr>
          <w:b/>
          <w:sz w:val="20"/>
          <w:szCs w:val="20"/>
        </w:rPr>
        <w:t>Carson MJ</w:t>
      </w:r>
      <w:r>
        <w:rPr>
          <w:sz w:val="20"/>
          <w:szCs w:val="20"/>
        </w:rPr>
        <w:t xml:space="preserve">, </w:t>
      </w:r>
      <w:r>
        <w:rPr>
          <w:b/>
          <w:sz w:val="20"/>
          <w:szCs w:val="20"/>
        </w:rPr>
        <w:t>Colton C</w:t>
      </w:r>
      <w:r>
        <w:rPr>
          <w:sz w:val="20"/>
          <w:szCs w:val="20"/>
        </w:rPr>
        <w:t xml:space="preserve">, </w:t>
      </w:r>
      <w:r>
        <w:rPr>
          <w:b/>
          <w:sz w:val="20"/>
          <w:szCs w:val="20"/>
        </w:rPr>
        <w:t>Rosi S</w:t>
      </w:r>
      <w:r>
        <w:rPr>
          <w:sz w:val="20"/>
          <w:szCs w:val="20"/>
        </w:rPr>
        <w:t xml:space="preserve">, </w:t>
      </w:r>
      <w:r>
        <w:rPr>
          <w:b/>
          <w:sz w:val="20"/>
          <w:szCs w:val="20"/>
        </w:rPr>
        <w:t>Anderson A</w:t>
      </w:r>
      <w:r>
        <w:rPr>
          <w:sz w:val="20"/>
          <w:szCs w:val="20"/>
        </w:rPr>
        <w:t xml:space="preserve">, </w:t>
      </w:r>
      <w:r>
        <w:rPr>
          <w:b/>
          <w:sz w:val="20"/>
          <w:szCs w:val="20"/>
        </w:rPr>
        <w:t>Piccio L</w:t>
      </w:r>
      <w:r>
        <w:rPr>
          <w:sz w:val="20"/>
          <w:szCs w:val="20"/>
        </w:rPr>
        <w:t xml:space="preserve">, </w:t>
      </w:r>
      <w:r>
        <w:rPr>
          <w:b/>
          <w:sz w:val="20"/>
          <w:szCs w:val="20"/>
        </w:rPr>
        <w:t>Goverman JM</w:t>
      </w:r>
      <w:r>
        <w:rPr>
          <w:sz w:val="20"/>
          <w:szCs w:val="20"/>
        </w:rPr>
        <w:t xml:space="preserve">, </w:t>
      </w:r>
      <w:r>
        <w:rPr>
          <w:b/>
          <w:sz w:val="20"/>
          <w:szCs w:val="20"/>
        </w:rPr>
        <w:t>Benveniste EN</w:t>
      </w:r>
      <w:r>
        <w:rPr>
          <w:sz w:val="20"/>
          <w:szCs w:val="20"/>
        </w:rPr>
        <w:t xml:space="preserve">, </w:t>
      </w:r>
      <w:r>
        <w:rPr>
          <w:b/>
          <w:sz w:val="20"/>
          <w:szCs w:val="20"/>
        </w:rPr>
        <w:t>Brown MA</w:t>
      </w:r>
      <w:r>
        <w:rPr>
          <w:sz w:val="20"/>
          <w:szCs w:val="20"/>
        </w:rPr>
        <w:t xml:space="preserve">, </w:t>
      </w:r>
      <w:r>
        <w:rPr>
          <w:b/>
          <w:sz w:val="20"/>
          <w:szCs w:val="20"/>
        </w:rPr>
        <w:t>Tiwari-Woodruff SK</w:t>
      </w:r>
      <w:r>
        <w:rPr>
          <w:sz w:val="20"/>
          <w:szCs w:val="20"/>
        </w:rPr>
        <w:t xml:space="preserve">, </w:t>
      </w:r>
      <w:r>
        <w:rPr>
          <w:b/>
          <w:sz w:val="20"/>
          <w:szCs w:val="20"/>
        </w:rPr>
        <w:t>Harris TH</w:t>
      </w:r>
      <w:r>
        <w:rPr>
          <w:sz w:val="20"/>
          <w:szCs w:val="20"/>
        </w:rPr>
        <w:t xml:space="preserve">, </w:t>
      </w:r>
      <w:r>
        <w:rPr>
          <w:b/>
          <w:sz w:val="20"/>
          <w:szCs w:val="20"/>
        </w:rPr>
        <w:t>Cross AH</w:t>
      </w:r>
      <w:r>
        <w:rPr>
          <w:sz w:val="20"/>
          <w:szCs w:val="20"/>
        </w:rPr>
        <w:t xml:space="preserve">. 2017. Speaking out about gender imbalance in invited speakers improves diversity. Nature Immunology </w:t>
      </w:r>
      <w:r>
        <w:rPr>
          <w:b/>
          <w:sz w:val="20"/>
          <w:szCs w:val="20"/>
        </w:rPr>
        <w:t>18</w:t>
      </w:r>
      <w:r>
        <w:rPr>
          <w:sz w:val="20"/>
          <w:szCs w:val="20"/>
        </w:rPr>
        <w:t>:475–478. doi:</w:t>
      </w:r>
      <w:hyperlink r:id="rId18">
        <w:r>
          <w:rPr>
            <w:rStyle w:val="InternetLink"/>
            <w:sz w:val="20"/>
            <w:szCs w:val="20"/>
          </w:rPr>
          <w:t>10.1038/ni.3707</w:t>
        </w:r>
      </w:hyperlink>
      <w:r>
        <w:rPr>
          <w:sz w:val="20"/>
          <w:szCs w:val="20"/>
        </w:rPr>
        <w:t>.</w:t>
      </w:r>
    </w:p>
    <w:p>
      <w:pPr>
        <w:pStyle w:val="TextBody"/>
        <w:spacing w:lineRule="auto" w:line="480"/>
        <w:rPr>
          <w:sz w:val="20"/>
          <w:szCs w:val="20"/>
        </w:rPr>
      </w:pPr>
      <w:r>
        <w:rPr>
          <w:sz w:val="20"/>
          <w:szCs w:val="20"/>
        </w:rPr>
        <w:t xml:space="preserve">16. </w:t>
      </w:r>
      <w:r>
        <w:rPr>
          <w:b/>
          <w:sz w:val="20"/>
          <w:szCs w:val="20"/>
        </w:rPr>
        <w:t>R Core Team</w:t>
      </w:r>
      <w:r>
        <w:rPr>
          <w:sz w:val="20"/>
          <w:szCs w:val="20"/>
        </w:rPr>
        <w:t>. 2017. R: A language and environment for statistical computing. R Foundation for Statistical Computing, Vienna, Austria.</w:t>
      </w:r>
    </w:p>
    <w:p>
      <w:pPr>
        <w:pStyle w:val="TextBody"/>
        <w:spacing w:lineRule="auto" w:line="480"/>
        <w:rPr>
          <w:sz w:val="20"/>
          <w:szCs w:val="20"/>
        </w:rPr>
      </w:pPr>
      <w:r>
        <w:rPr>
          <w:sz w:val="20"/>
          <w:szCs w:val="20"/>
        </w:rPr>
        <w:t xml:space="preserve">17. </w:t>
      </w:r>
      <w:r>
        <w:rPr>
          <w:b/>
          <w:sz w:val="20"/>
          <w:szCs w:val="20"/>
        </w:rPr>
        <w:t>Wickham H</w:t>
      </w:r>
      <w:r>
        <w:rPr>
          <w:sz w:val="20"/>
          <w:szCs w:val="20"/>
        </w:rPr>
        <w:t>. 2017. Tidyverse: Easily Install and Load the ’Tidyverse’.</w:t>
      </w:r>
    </w:p>
    <w:p>
      <w:pPr>
        <w:pStyle w:val="TextBody"/>
        <w:spacing w:lineRule="auto" w:line="480"/>
        <w:rPr>
          <w:sz w:val="20"/>
          <w:szCs w:val="20"/>
        </w:rPr>
      </w:pPr>
      <w:r>
        <w:rPr>
          <w:sz w:val="20"/>
          <w:szCs w:val="20"/>
        </w:rPr>
        <w:t xml:space="preserve">18. </w:t>
      </w:r>
      <w:r>
        <w:rPr>
          <w:b/>
          <w:sz w:val="20"/>
          <w:szCs w:val="20"/>
        </w:rPr>
        <w:t>Wilke CO</w:t>
      </w:r>
      <w:r>
        <w:rPr>
          <w:sz w:val="20"/>
          <w:szCs w:val="20"/>
        </w:rPr>
        <w:t>. 2019. Cowplot: Streamlined plot theme and plot annotations for ’ggplot2’.</w:t>
      </w:r>
    </w:p>
    <w:p>
      <w:pPr>
        <w:pStyle w:val="TextBody"/>
        <w:spacing w:lineRule="auto" w:line="480"/>
        <w:rPr>
          <w:sz w:val="20"/>
          <w:szCs w:val="20"/>
        </w:rPr>
      </w:pPr>
      <w:r>
        <w:rPr>
          <w:sz w:val="20"/>
          <w:szCs w:val="20"/>
        </w:rPr>
        <w:t xml:space="preserve">19. </w:t>
      </w:r>
      <w:r>
        <w:rPr>
          <w:b/>
          <w:sz w:val="20"/>
          <w:szCs w:val="20"/>
        </w:rPr>
        <w:t>Allaire J</w:t>
      </w:r>
      <w:r>
        <w:rPr>
          <w:sz w:val="20"/>
          <w:szCs w:val="20"/>
        </w:rPr>
        <w:t xml:space="preserve">, </w:t>
      </w:r>
      <w:r>
        <w:rPr>
          <w:b/>
          <w:sz w:val="20"/>
          <w:szCs w:val="20"/>
        </w:rPr>
        <w:t>Horner J</w:t>
      </w:r>
      <w:r>
        <w:rPr>
          <w:sz w:val="20"/>
          <w:szCs w:val="20"/>
        </w:rPr>
        <w:t xml:space="preserve">, </w:t>
      </w:r>
      <w:r>
        <w:rPr>
          <w:b/>
          <w:sz w:val="20"/>
          <w:szCs w:val="20"/>
        </w:rPr>
        <w:t>Xie Y</w:t>
      </w:r>
      <w:r>
        <w:rPr>
          <w:sz w:val="20"/>
          <w:szCs w:val="20"/>
        </w:rPr>
        <w:t xml:space="preserve">, </w:t>
      </w:r>
      <w:r>
        <w:rPr>
          <w:b/>
          <w:sz w:val="20"/>
          <w:szCs w:val="20"/>
        </w:rPr>
        <w:t>Marti V</w:t>
      </w:r>
      <w:r>
        <w:rPr>
          <w:sz w:val="20"/>
          <w:szCs w:val="20"/>
        </w:rPr>
        <w:t xml:space="preserve">, </w:t>
      </w:r>
      <w:r>
        <w:rPr>
          <w:b/>
          <w:sz w:val="20"/>
          <w:szCs w:val="20"/>
        </w:rPr>
        <w:t>Porte N</w:t>
      </w:r>
      <w:r>
        <w:rPr>
          <w:sz w:val="20"/>
          <w:szCs w:val="20"/>
        </w:rPr>
        <w:t>. 2018. Markdown: ’Markdown’ rendering for r.</w:t>
      </w:r>
    </w:p>
    <w:p>
      <w:pPr>
        <w:pStyle w:val="TextBody"/>
        <w:spacing w:lineRule="auto" w:line="480"/>
        <w:rPr>
          <w:sz w:val="20"/>
          <w:szCs w:val="20"/>
        </w:rPr>
      </w:pPr>
      <w:r>
        <w:rPr>
          <w:sz w:val="20"/>
          <w:szCs w:val="20"/>
        </w:rPr>
        <w:t xml:space="preserve">20. </w:t>
      </w:r>
      <w:r>
        <w:rPr>
          <w:b/>
          <w:sz w:val="20"/>
          <w:szCs w:val="20"/>
        </w:rPr>
        <w:t>Xie Y</w:t>
      </w:r>
      <w:r>
        <w:rPr>
          <w:sz w:val="20"/>
          <w:szCs w:val="20"/>
        </w:rPr>
        <w:t xml:space="preserve">, </w:t>
      </w:r>
      <w:r>
        <w:rPr>
          <w:b/>
          <w:sz w:val="20"/>
          <w:szCs w:val="20"/>
        </w:rPr>
        <w:t>Allaire J</w:t>
      </w:r>
      <w:r>
        <w:rPr>
          <w:sz w:val="20"/>
          <w:szCs w:val="20"/>
        </w:rPr>
        <w:t xml:space="preserve">, </w:t>
      </w:r>
      <w:r>
        <w:rPr>
          <w:b/>
          <w:sz w:val="20"/>
          <w:szCs w:val="20"/>
        </w:rPr>
        <w:t>Grolemund G</w:t>
      </w:r>
      <w:r>
        <w:rPr>
          <w:sz w:val="20"/>
          <w:szCs w:val="20"/>
        </w:rPr>
        <w:t>. 2018. R markdown: The definitive guide. Chapman; Hall/CRC, Boca Raton, Florida.</w:t>
      </w:r>
    </w:p>
    <w:p>
      <w:pPr>
        <w:pStyle w:val="TextBody"/>
        <w:spacing w:lineRule="auto" w:line="480"/>
        <w:rPr>
          <w:sz w:val="20"/>
          <w:szCs w:val="20"/>
        </w:rPr>
      </w:pPr>
      <w:r>
        <w:rPr>
          <w:sz w:val="20"/>
          <w:szCs w:val="20"/>
        </w:rPr>
        <w:t xml:space="preserve">21. </w:t>
      </w:r>
      <w:r>
        <w:rPr>
          <w:b/>
          <w:sz w:val="20"/>
          <w:szCs w:val="20"/>
        </w:rPr>
        <w:t>Allaire J</w:t>
      </w:r>
      <w:r>
        <w:rPr>
          <w:sz w:val="20"/>
          <w:szCs w:val="20"/>
        </w:rPr>
        <w:t xml:space="preserve">, </w:t>
      </w:r>
      <w:r>
        <w:rPr>
          <w:b/>
          <w:sz w:val="20"/>
          <w:szCs w:val="20"/>
        </w:rPr>
        <w:t>Xie Y</w:t>
      </w:r>
      <w:r>
        <w:rPr>
          <w:sz w:val="20"/>
          <w:szCs w:val="20"/>
        </w:rPr>
        <w:t xml:space="preserve">, </w:t>
      </w:r>
      <w:r>
        <w:rPr>
          <w:b/>
          <w:sz w:val="20"/>
          <w:szCs w:val="20"/>
        </w:rPr>
        <w:t>McPherson J</w:t>
      </w:r>
      <w:r>
        <w:rPr>
          <w:sz w:val="20"/>
          <w:szCs w:val="20"/>
        </w:rPr>
        <w:t xml:space="preserve">, </w:t>
      </w:r>
      <w:r>
        <w:rPr>
          <w:b/>
          <w:sz w:val="20"/>
          <w:szCs w:val="20"/>
        </w:rPr>
        <w:t>Luraschi J</w:t>
      </w:r>
      <w:r>
        <w:rPr>
          <w:sz w:val="20"/>
          <w:szCs w:val="20"/>
        </w:rPr>
        <w:t xml:space="preserve">, </w:t>
      </w:r>
      <w:r>
        <w:rPr>
          <w:b/>
          <w:sz w:val="20"/>
          <w:szCs w:val="20"/>
        </w:rPr>
        <w:t>Ushey K</w:t>
      </w:r>
      <w:r>
        <w:rPr>
          <w:sz w:val="20"/>
          <w:szCs w:val="20"/>
        </w:rPr>
        <w:t xml:space="preserve">, </w:t>
      </w:r>
      <w:r>
        <w:rPr>
          <w:b/>
          <w:sz w:val="20"/>
          <w:szCs w:val="20"/>
        </w:rPr>
        <w:t>Atkins A</w:t>
      </w:r>
      <w:r>
        <w:rPr>
          <w:sz w:val="20"/>
          <w:szCs w:val="20"/>
        </w:rPr>
        <w:t xml:space="preserve">, </w:t>
      </w:r>
      <w:r>
        <w:rPr>
          <w:b/>
          <w:sz w:val="20"/>
          <w:szCs w:val="20"/>
        </w:rPr>
        <w:t>Wickham H</w:t>
      </w:r>
      <w:r>
        <w:rPr>
          <w:sz w:val="20"/>
          <w:szCs w:val="20"/>
        </w:rPr>
        <w:t xml:space="preserve">, </w:t>
      </w:r>
      <w:r>
        <w:rPr>
          <w:b/>
          <w:sz w:val="20"/>
          <w:szCs w:val="20"/>
        </w:rPr>
        <w:t>Cheng J</w:t>
      </w:r>
      <w:r>
        <w:rPr>
          <w:sz w:val="20"/>
          <w:szCs w:val="20"/>
        </w:rPr>
        <w:t xml:space="preserve">, </w:t>
      </w:r>
      <w:r>
        <w:rPr>
          <w:b/>
          <w:sz w:val="20"/>
          <w:szCs w:val="20"/>
        </w:rPr>
        <w:t>Chang W</w:t>
      </w:r>
      <w:r>
        <w:rPr>
          <w:sz w:val="20"/>
          <w:szCs w:val="20"/>
        </w:rPr>
        <w:t xml:space="preserve">, </w:t>
      </w:r>
      <w:r>
        <w:rPr>
          <w:b/>
          <w:sz w:val="20"/>
          <w:szCs w:val="20"/>
        </w:rPr>
        <w:t>Iannone R</w:t>
      </w:r>
      <w:r>
        <w:rPr>
          <w:sz w:val="20"/>
          <w:szCs w:val="20"/>
        </w:rPr>
        <w:t>. 2018. Rmarkdown: Dynamic documents for r.</w:t>
      </w:r>
    </w:p>
    <w:p>
      <w:pPr>
        <w:pStyle w:val="TextBody"/>
        <w:spacing w:lineRule="auto" w:line="480"/>
        <w:rPr>
          <w:sz w:val="20"/>
          <w:szCs w:val="20"/>
        </w:rPr>
      </w:pPr>
      <w:r>
        <w:rPr>
          <w:sz w:val="20"/>
          <w:szCs w:val="20"/>
        </w:rPr>
        <w:t xml:space="preserve">22. </w:t>
      </w:r>
      <w:r>
        <w:rPr>
          <w:b/>
          <w:sz w:val="20"/>
          <w:szCs w:val="20"/>
        </w:rPr>
        <w:t>Xie Y</w:t>
      </w:r>
      <w:r>
        <w:rPr>
          <w:sz w:val="20"/>
          <w:szCs w:val="20"/>
        </w:rPr>
        <w:t xml:space="preserve">. 2014. Knitr: A comprehensive tool for reproducible research in R. </w:t>
      </w:r>
      <w:r>
        <w:rPr>
          <w:i/>
          <w:sz w:val="20"/>
          <w:szCs w:val="20"/>
        </w:rPr>
        <w:t>In</w:t>
      </w:r>
      <w:r>
        <w:rPr>
          <w:sz w:val="20"/>
          <w:szCs w:val="20"/>
        </w:rPr>
        <w:t xml:space="preserve"> Stodden, V, Leisch, F, Peng, RD (eds.), Implementing reproducible computational research. Chapman; Hall/CRC.</w:t>
      </w:r>
    </w:p>
    <w:p>
      <w:pPr>
        <w:pStyle w:val="TextBody"/>
        <w:spacing w:lineRule="auto" w:line="480"/>
        <w:rPr>
          <w:sz w:val="20"/>
          <w:szCs w:val="20"/>
        </w:rPr>
      </w:pPr>
      <w:r>
        <w:rPr>
          <w:sz w:val="20"/>
          <w:szCs w:val="20"/>
        </w:rPr>
        <w:t xml:space="preserve">23. </w:t>
      </w:r>
      <w:r>
        <w:rPr>
          <w:b/>
          <w:sz w:val="20"/>
          <w:szCs w:val="20"/>
        </w:rPr>
        <w:t>Xie Y</w:t>
      </w:r>
      <w:r>
        <w:rPr>
          <w:sz w:val="20"/>
          <w:szCs w:val="20"/>
        </w:rPr>
        <w:t>. 2018. Knitr: A general-purpose package for dynamic report generation in r.</w:t>
      </w:r>
    </w:p>
    <w:p>
      <w:pPr>
        <w:pStyle w:val="TextBody"/>
        <w:spacing w:lineRule="auto" w:line="480"/>
        <w:rPr>
          <w:sz w:val="20"/>
          <w:szCs w:val="20"/>
        </w:rPr>
      </w:pPr>
      <w:r>
        <w:rPr>
          <w:sz w:val="20"/>
          <w:szCs w:val="20"/>
        </w:rPr>
        <w:t xml:space="preserve">24. </w:t>
      </w:r>
      <w:r>
        <w:rPr>
          <w:b/>
          <w:sz w:val="20"/>
          <w:szCs w:val="20"/>
        </w:rPr>
        <w:t>Grolemund G</w:t>
      </w:r>
      <w:r>
        <w:rPr>
          <w:sz w:val="20"/>
          <w:szCs w:val="20"/>
        </w:rPr>
        <w:t xml:space="preserve">, </w:t>
      </w:r>
      <w:r>
        <w:rPr>
          <w:b/>
          <w:sz w:val="20"/>
          <w:szCs w:val="20"/>
        </w:rPr>
        <w:t>Wickham H</w:t>
      </w:r>
      <w:r>
        <w:rPr>
          <w:sz w:val="20"/>
          <w:szCs w:val="20"/>
        </w:rPr>
        <w:t xml:space="preserve">. 2011. Dates and times made easy with lubridate. Journal of Statistical Software </w:t>
      </w:r>
      <w:r>
        <w:rPr>
          <w:b/>
          <w:sz w:val="20"/>
          <w:szCs w:val="20"/>
        </w:rPr>
        <w:t>40</w:t>
      </w:r>
      <w:r>
        <w:rPr>
          <w:sz w:val="20"/>
          <w:szCs w:val="20"/>
        </w:rPr>
        <w:t>:1–25.</w:t>
      </w:r>
    </w:p>
    <w:p>
      <w:pPr>
        <w:pStyle w:val="TextBody"/>
        <w:spacing w:lineRule="auto" w:line="480"/>
        <w:rPr>
          <w:sz w:val="20"/>
          <w:szCs w:val="20"/>
        </w:rPr>
      </w:pPr>
      <w:r>
        <w:rPr>
          <w:sz w:val="20"/>
          <w:szCs w:val="20"/>
        </w:rPr>
        <w:t xml:space="preserve">25. </w:t>
      </w:r>
      <w:r>
        <w:rPr>
          <w:b/>
          <w:sz w:val="20"/>
          <w:szCs w:val="20"/>
        </w:rPr>
        <w:t>Wickham H</w:t>
      </w:r>
      <w:r>
        <w:rPr>
          <w:sz w:val="20"/>
          <w:szCs w:val="20"/>
        </w:rPr>
        <w:t xml:space="preserve">, </w:t>
      </w:r>
      <w:r>
        <w:rPr>
          <w:b/>
          <w:sz w:val="20"/>
          <w:szCs w:val="20"/>
        </w:rPr>
        <w:t>Bryan J</w:t>
      </w:r>
      <w:r>
        <w:rPr>
          <w:sz w:val="20"/>
          <w:szCs w:val="20"/>
        </w:rPr>
        <w:t>. 2018. Readxl: Read excel files.</w:t>
      </w:r>
    </w:p>
    <w:p>
      <w:pPr>
        <w:pStyle w:val="TextBody"/>
        <w:spacing w:lineRule="auto" w:line="480"/>
        <w:rPr>
          <w:sz w:val="20"/>
          <w:szCs w:val="20"/>
        </w:rPr>
      </w:pPr>
      <w:r>
        <w:rPr>
          <w:sz w:val="20"/>
          <w:szCs w:val="20"/>
        </w:rPr>
        <w:t xml:space="preserve">26. </w:t>
      </w:r>
      <w:r>
        <w:rPr>
          <w:b/>
          <w:sz w:val="20"/>
          <w:szCs w:val="20"/>
        </w:rPr>
        <w:t>Ooms J</w:t>
      </w:r>
      <w:r>
        <w:rPr>
          <w:sz w:val="20"/>
          <w:szCs w:val="20"/>
        </w:rPr>
        <w:t>. 2019. Pdftools: Text extraction, rendering and converting of pdf documents.</w:t>
      </w:r>
    </w:p>
    <w:p>
      <w:pPr>
        <w:pStyle w:val="TextBody"/>
        <w:spacing w:lineRule="auto" w:line="480"/>
        <w:rPr>
          <w:sz w:val="20"/>
          <w:szCs w:val="20"/>
        </w:rPr>
      </w:pPr>
      <w:r>
        <w:rPr>
          <w:sz w:val="20"/>
          <w:szCs w:val="20"/>
        </w:rPr>
        <w:t xml:space="preserve">27. </w:t>
      </w:r>
      <w:r>
        <w:rPr>
          <w:b/>
          <w:sz w:val="20"/>
          <w:szCs w:val="20"/>
        </w:rPr>
        <w:t>Wickham H</w:t>
      </w:r>
      <w:r>
        <w:rPr>
          <w:sz w:val="20"/>
          <w:szCs w:val="20"/>
        </w:rPr>
        <w:t>. 2018. Scales: Scale Functions for Visualization.</w:t>
      </w:r>
    </w:p>
    <w:p>
      <w:pPr>
        <w:pStyle w:val="TextBody"/>
        <w:spacing w:lineRule="auto" w:line="480"/>
        <w:rPr>
          <w:sz w:val="20"/>
          <w:szCs w:val="20"/>
        </w:rPr>
      </w:pPr>
      <w:r>
        <w:rPr>
          <w:sz w:val="20"/>
          <w:szCs w:val="20"/>
        </w:rPr>
        <w:t xml:space="preserve">28. </w:t>
      </w:r>
      <w:r>
        <w:rPr>
          <w:b/>
          <w:sz w:val="20"/>
          <w:szCs w:val="20"/>
        </w:rPr>
        <w:t>Neuwirth E</w:t>
      </w:r>
      <w:r>
        <w:rPr>
          <w:sz w:val="20"/>
          <w:szCs w:val="20"/>
        </w:rPr>
        <w:t>. 2014. RColorBrewer: ColorBrewer Palettes.</w:t>
      </w:r>
    </w:p>
    <w:p>
      <w:pPr>
        <w:pStyle w:val="TextBody"/>
        <w:spacing w:lineRule="auto" w:line="480"/>
        <w:rPr>
          <w:sz w:val="20"/>
          <w:szCs w:val="20"/>
        </w:rPr>
      </w:pPr>
      <w:r>
        <w:rPr>
          <w:sz w:val="20"/>
          <w:szCs w:val="20"/>
        </w:rPr>
        <w:t xml:space="preserve">29. </w:t>
      </w:r>
      <w:r>
        <w:rPr>
          <w:b/>
          <w:sz w:val="20"/>
          <w:szCs w:val="20"/>
        </w:rPr>
        <w:t>National Center for Science and Engineering Statistics</w:t>
      </w:r>
      <w:r>
        <w:rPr>
          <w:sz w:val="20"/>
          <w:szCs w:val="20"/>
        </w:rPr>
        <w:t>. 2017. Survey of Doctorate Recipients, Survey Year 2017. National Science Foundation, Alexandria, VA.</w:t>
      </w:r>
    </w:p>
    <w:p>
      <w:pPr>
        <w:pStyle w:val="TextBody"/>
        <w:spacing w:lineRule="auto" w:line="480"/>
        <w:rPr/>
      </w:pPr>
      <w:r>
        <w:rPr>
          <w:sz w:val="20"/>
          <w:szCs w:val="20"/>
        </w:rPr>
        <w:t xml:space="preserve">30. </w:t>
      </w:r>
      <w:r>
        <w:rPr>
          <w:b/>
          <w:sz w:val="20"/>
          <w:szCs w:val="20"/>
        </w:rPr>
        <w:t>Crenshaw K</w:t>
      </w:r>
      <w:r>
        <w:rPr>
          <w:sz w:val="20"/>
          <w:szCs w:val="20"/>
        </w:rPr>
        <w:t xml:space="preserve">. 1989. Demarginalizing the Intersection of Race and Sex: A black feminist critique of antidiscrimination doctrine, feminist theory and antiracist politics. University of Chicago Legal Forum </w:t>
      </w:r>
      <w:r>
        <w:rPr>
          <w:b/>
          <w:sz w:val="20"/>
          <w:szCs w:val="20"/>
        </w:rPr>
        <w:t>1989</w:t>
      </w:r>
      <w:r>
        <w:rPr>
          <w:sz w:val="20"/>
          <w:szCs w:val="20"/>
        </w:rPr>
        <w:t>. doi:</w:t>
      </w:r>
      <w:hyperlink r:id="rId19">
        <w:r>
          <w:rPr>
            <w:rStyle w:val="InternetLink"/>
            <w:sz w:val="20"/>
            <w:szCs w:val="20"/>
          </w:rPr>
          <w:t>10.1007/s11162-008-9097-4</w:t>
        </w:r>
      </w:hyperlink>
      <w:r>
        <w:rPr>
          <w:sz w:val="20"/>
          <w:szCs w:val="20"/>
        </w:rPr>
        <w:t>.</w:t>
      </w:r>
    </w:p>
    <w:p>
      <w:pPr>
        <w:pStyle w:val="TextBody"/>
        <w:spacing w:lineRule="auto" w:line="480"/>
        <w:rPr>
          <w:sz w:val="20"/>
          <w:szCs w:val="20"/>
        </w:rPr>
      </w:pPr>
      <w:r>
        <w:rPr>
          <w:sz w:val="20"/>
          <w:szCs w:val="20"/>
        </w:rPr>
        <w:t xml:space="preserve">31. </w:t>
      </w:r>
      <w:r>
        <w:rPr>
          <w:b/>
          <w:sz w:val="20"/>
          <w:szCs w:val="20"/>
        </w:rPr>
        <w:t>Allagnat L</w:t>
      </w:r>
      <w:r>
        <w:rPr>
          <w:sz w:val="20"/>
          <w:szCs w:val="20"/>
        </w:rPr>
        <w:t xml:space="preserve">, </w:t>
      </w:r>
      <w:r>
        <w:rPr>
          <w:b/>
          <w:sz w:val="20"/>
          <w:szCs w:val="20"/>
        </w:rPr>
        <w:t>Berghmans S</w:t>
      </w:r>
      <w:r>
        <w:rPr>
          <w:sz w:val="20"/>
          <w:szCs w:val="20"/>
        </w:rPr>
        <w:t xml:space="preserve">, </w:t>
      </w:r>
      <w:r>
        <w:rPr>
          <w:b/>
          <w:sz w:val="20"/>
          <w:szCs w:val="20"/>
        </w:rPr>
        <w:t>Falk-Krzesinski HJ</w:t>
      </w:r>
      <w:r>
        <w:rPr>
          <w:sz w:val="20"/>
          <w:szCs w:val="20"/>
        </w:rPr>
        <w:t xml:space="preserve">, </w:t>
      </w:r>
      <w:r>
        <w:rPr>
          <w:b/>
          <w:sz w:val="20"/>
          <w:szCs w:val="20"/>
        </w:rPr>
        <w:t>Hanafi S</w:t>
      </w:r>
      <w:r>
        <w:rPr>
          <w:sz w:val="20"/>
          <w:szCs w:val="20"/>
        </w:rPr>
        <w:t xml:space="preserve">, </w:t>
      </w:r>
      <w:r>
        <w:rPr>
          <w:b/>
          <w:sz w:val="20"/>
          <w:szCs w:val="20"/>
        </w:rPr>
        <w:t>Herbert R</w:t>
      </w:r>
      <w:r>
        <w:rPr>
          <w:sz w:val="20"/>
          <w:szCs w:val="20"/>
        </w:rPr>
        <w:t xml:space="preserve">, </w:t>
      </w:r>
      <w:r>
        <w:rPr>
          <w:b/>
          <w:sz w:val="20"/>
          <w:szCs w:val="20"/>
        </w:rPr>
        <w:t>Huggett S</w:t>
      </w:r>
      <w:r>
        <w:rPr>
          <w:sz w:val="20"/>
          <w:szCs w:val="20"/>
        </w:rPr>
        <w:t xml:space="preserve">, </w:t>
      </w:r>
      <w:r>
        <w:rPr>
          <w:b/>
          <w:sz w:val="20"/>
          <w:szCs w:val="20"/>
        </w:rPr>
        <w:t>Tobin S</w:t>
      </w:r>
      <w:r>
        <w:rPr>
          <w:sz w:val="20"/>
          <w:szCs w:val="20"/>
        </w:rPr>
        <w:t>. 2017. Gender in the global research landscape.</w:t>
      </w:r>
    </w:p>
    <w:p>
      <w:pPr>
        <w:pStyle w:val="TextBody"/>
        <w:spacing w:lineRule="auto" w:line="480"/>
        <w:rPr/>
      </w:pPr>
      <w:r>
        <w:rPr>
          <w:sz w:val="20"/>
          <w:szCs w:val="20"/>
        </w:rPr>
        <w:t xml:space="preserve">32. </w:t>
      </w:r>
      <w:r>
        <w:rPr>
          <w:b/>
          <w:sz w:val="20"/>
          <w:szCs w:val="20"/>
        </w:rPr>
        <w:t>Blair-Loy M</w:t>
      </w:r>
      <w:r>
        <w:rPr>
          <w:sz w:val="20"/>
          <w:szCs w:val="20"/>
        </w:rPr>
        <w:t xml:space="preserve">, </w:t>
      </w:r>
      <w:r>
        <w:rPr>
          <w:b/>
          <w:sz w:val="20"/>
          <w:szCs w:val="20"/>
        </w:rPr>
        <w:t>Rogers L</w:t>
      </w:r>
      <w:r>
        <w:rPr>
          <w:sz w:val="20"/>
          <w:szCs w:val="20"/>
        </w:rPr>
        <w:t xml:space="preserve">, </w:t>
      </w:r>
      <w:r>
        <w:rPr>
          <w:b/>
          <w:sz w:val="20"/>
          <w:szCs w:val="20"/>
        </w:rPr>
        <w:t>Glaser D</w:t>
      </w:r>
      <w:r>
        <w:rPr>
          <w:sz w:val="20"/>
          <w:szCs w:val="20"/>
        </w:rPr>
        <w:t xml:space="preserve">, </w:t>
      </w:r>
      <w:r>
        <w:rPr>
          <w:b/>
          <w:sz w:val="20"/>
          <w:szCs w:val="20"/>
        </w:rPr>
        <w:t>Wong Y</w:t>
      </w:r>
      <w:r>
        <w:rPr>
          <w:sz w:val="20"/>
          <w:szCs w:val="20"/>
        </w:rPr>
        <w:t xml:space="preserve">, </w:t>
      </w:r>
      <w:r>
        <w:rPr>
          <w:b/>
          <w:sz w:val="20"/>
          <w:szCs w:val="20"/>
        </w:rPr>
        <w:t>Abraham D</w:t>
      </w:r>
      <w:r>
        <w:rPr>
          <w:sz w:val="20"/>
          <w:szCs w:val="20"/>
        </w:rPr>
        <w:t xml:space="preserve">, </w:t>
      </w:r>
      <w:r>
        <w:rPr>
          <w:b/>
          <w:sz w:val="20"/>
          <w:szCs w:val="20"/>
        </w:rPr>
        <w:t>Cosman P</w:t>
      </w:r>
      <w:r>
        <w:rPr>
          <w:sz w:val="20"/>
          <w:szCs w:val="20"/>
        </w:rPr>
        <w:t xml:space="preserve">. 2017. Gender in engineering departments: Are there gender differences in interruptions of academic job talks? Social Sciences </w:t>
      </w:r>
      <w:r>
        <w:rPr>
          <w:b/>
          <w:sz w:val="20"/>
          <w:szCs w:val="20"/>
        </w:rPr>
        <w:t>6</w:t>
      </w:r>
      <w:r>
        <w:rPr>
          <w:sz w:val="20"/>
          <w:szCs w:val="20"/>
        </w:rPr>
        <w:t>:29. doi:</w:t>
      </w:r>
      <w:hyperlink r:id="rId20">
        <w:r>
          <w:rPr>
            <w:rStyle w:val="InternetLink"/>
            <w:sz w:val="20"/>
            <w:szCs w:val="20"/>
          </w:rPr>
          <w:t>10.3390/socsci6010029</w:t>
        </w:r>
      </w:hyperlink>
      <w:r>
        <w:rPr>
          <w:sz w:val="20"/>
          <w:szCs w:val="20"/>
        </w:rPr>
        <w:t>.</w:t>
      </w:r>
    </w:p>
    <w:p>
      <w:pPr>
        <w:pStyle w:val="TextBody"/>
        <w:spacing w:lineRule="auto" w:line="480"/>
        <w:rPr>
          <w:sz w:val="20"/>
          <w:szCs w:val="20"/>
        </w:rPr>
      </w:pPr>
      <w:r>
        <w:rPr>
          <w:sz w:val="20"/>
          <w:szCs w:val="20"/>
        </w:rPr>
        <w:t xml:space="preserve">33. </w:t>
      </w:r>
      <w:r>
        <w:rPr>
          <w:b/>
          <w:sz w:val="20"/>
          <w:szCs w:val="20"/>
        </w:rPr>
        <w:t>National Research Council Policy and Global Affairs</w:t>
      </w:r>
      <w:r>
        <w:rPr>
          <w:sz w:val="20"/>
          <w:szCs w:val="20"/>
        </w:rPr>
        <w:t xml:space="preserve">, </w:t>
      </w:r>
      <w:r>
        <w:rPr>
          <w:b/>
          <w:sz w:val="20"/>
          <w:szCs w:val="20"/>
        </w:rPr>
        <w:t>Committee on Women in Science, Engineering, and Medicine</w:t>
      </w:r>
      <w:r>
        <w:rPr>
          <w:sz w:val="20"/>
          <w:szCs w:val="20"/>
        </w:rPr>
        <w:t xml:space="preserve">, </w:t>
      </w:r>
      <w:r>
        <w:rPr>
          <w:b/>
          <w:sz w:val="20"/>
          <w:szCs w:val="20"/>
        </w:rPr>
        <w:t>Committee on Advancing Institutional Transformation for Minority Women in Academia</w:t>
      </w:r>
      <w:r>
        <w:rPr>
          <w:sz w:val="20"/>
          <w:szCs w:val="20"/>
        </w:rPr>
        <w:t xml:space="preserve">, </w:t>
      </w:r>
      <w:r>
        <w:rPr>
          <w:b/>
          <w:sz w:val="20"/>
          <w:szCs w:val="20"/>
        </w:rPr>
        <w:t>Rapporteur KM</w:t>
      </w:r>
      <w:r>
        <w:rPr>
          <w:sz w:val="20"/>
          <w:szCs w:val="20"/>
        </w:rPr>
        <w:t>. 2013. Seeking Solutions: Maximizing American Talent by Advancing Women of Color in Academia: Summary of a Conference. National Academies Press, Washington, D.C.</w:t>
      </w:r>
    </w:p>
    <w:p>
      <w:pPr>
        <w:pStyle w:val="TextBody"/>
        <w:spacing w:lineRule="auto" w:line="480"/>
        <w:rPr/>
      </w:pPr>
      <w:r>
        <w:rPr>
          <w:sz w:val="20"/>
          <w:szCs w:val="20"/>
        </w:rPr>
        <w:t xml:space="preserve">34. </w:t>
      </w:r>
      <w:r>
        <w:rPr>
          <w:b/>
          <w:sz w:val="20"/>
          <w:szCs w:val="20"/>
        </w:rPr>
        <w:t>Firth M</w:t>
      </w:r>
      <w:r>
        <w:rPr>
          <w:sz w:val="20"/>
          <w:szCs w:val="20"/>
        </w:rPr>
        <w:t xml:space="preserve">. 1982. Sex discrimination in job opportunities for women. Sex Roles </w:t>
      </w:r>
      <w:r>
        <w:rPr>
          <w:b/>
          <w:sz w:val="20"/>
          <w:szCs w:val="20"/>
        </w:rPr>
        <w:t>8</w:t>
      </w:r>
      <w:r>
        <w:rPr>
          <w:sz w:val="20"/>
          <w:szCs w:val="20"/>
        </w:rPr>
        <w:t>:891–901. doi:</w:t>
      </w:r>
      <w:hyperlink r:id="rId21">
        <w:r>
          <w:rPr>
            <w:rStyle w:val="InternetLink"/>
            <w:sz w:val="20"/>
            <w:szCs w:val="20"/>
          </w:rPr>
          <w:t>10.1007/bf00287858</w:t>
        </w:r>
      </w:hyperlink>
      <w:r>
        <w:rPr>
          <w:sz w:val="20"/>
          <w:szCs w:val="20"/>
        </w:rPr>
        <w:t>.</w:t>
      </w:r>
    </w:p>
    <w:p>
      <w:pPr>
        <w:pStyle w:val="TextBody"/>
        <w:spacing w:lineRule="auto" w:line="480"/>
        <w:rPr/>
      </w:pPr>
      <w:r>
        <w:rPr>
          <w:sz w:val="20"/>
          <w:szCs w:val="20"/>
        </w:rPr>
        <w:t xml:space="preserve">35. </w:t>
      </w:r>
      <w:r>
        <w:rPr>
          <w:b/>
          <w:sz w:val="20"/>
          <w:szCs w:val="20"/>
        </w:rPr>
        <w:t>Correll SJ</w:t>
      </w:r>
      <w:r>
        <w:rPr>
          <w:sz w:val="20"/>
          <w:szCs w:val="20"/>
        </w:rPr>
        <w:t xml:space="preserve">, </w:t>
      </w:r>
      <w:r>
        <w:rPr>
          <w:b/>
          <w:sz w:val="20"/>
          <w:szCs w:val="20"/>
        </w:rPr>
        <w:t>Benard S</w:t>
      </w:r>
      <w:r>
        <w:rPr>
          <w:sz w:val="20"/>
          <w:szCs w:val="20"/>
        </w:rPr>
        <w:t xml:space="preserve">, </w:t>
      </w:r>
      <w:r>
        <w:rPr>
          <w:b/>
          <w:sz w:val="20"/>
          <w:szCs w:val="20"/>
        </w:rPr>
        <w:t>Paik I</w:t>
      </w:r>
      <w:r>
        <w:rPr>
          <w:sz w:val="20"/>
          <w:szCs w:val="20"/>
        </w:rPr>
        <w:t xml:space="preserve">. 2007. Getting a job: Is there a motherhood penalty? American Journal of Sociology </w:t>
      </w:r>
      <w:r>
        <w:rPr>
          <w:b/>
          <w:sz w:val="20"/>
          <w:szCs w:val="20"/>
        </w:rPr>
        <w:t>112</w:t>
      </w:r>
      <w:r>
        <w:rPr>
          <w:sz w:val="20"/>
          <w:szCs w:val="20"/>
        </w:rPr>
        <w:t>:1297–1339. doi:</w:t>
      </w:r>
      <w:hyperlink r:id="rId22">
        <w:r>
          <w:rPr>
            <w:rStyle w:val="InternetLink"/>
            <w:sz w:val="20"/>
            <w:szCs w:val="20"/>
          </w:rPr>
          <w:t>10.1086/511799</w:t>
        </w:r>
      </w:hyperlink>
      <w:r>
        <w:rPr>
          <w:sz w:val="20"/>
          <w:szCs w:val="20"/>
        </w:rPr>
        <w:t>.</w:t>
      </w:r>
    </w:p>
    <w:p>
      <w:pPr>
        <w:pStyle w:val="TextBody"/>
        <w:spacing w:lineRule="auto" w:line="480"/>
        <w:rPr/>
      </w:pPr>
      <w:r>
        <w:rPr>
          <w:sz w:val="20"/>
          <w:szCs w:val="20"/>
        </w:rPr>
        <w:t xml:space="preserve">36. </w:t>
      </w:r>
      <w:r>
        <w:rPr>
          <w:b/>
          <w:sz w:val="20"/>
          <w:szCs w:val="20"/>
        </w:rPr>
        <w:t>Fuegen K</w:t>
      </w:r>
      <w:r>
        <w:rPr>
          <w:sz w:val="20"/>
          <w:szCs w:val="20"/>
        </w:rPr>
        <w:t xml:space="preserve">, </w:t>
      </w:r>
      <w:r>
        <w:rPr>
          <w:b/>
          <w:sz w:val="20"/>
          <w:szCs w:val="20"/>
        </w:rPr>
        <w:t>Biernat M</w:t>
      </w:r>
      <w:r>
        <w:rPr>
          <w:sz w:val="20"/>
          <w:szCs w:val="20"/>
        </w:rPr>
        <w:t xml:space="preserve">, </w:t>
      </w:r>
      <w:r>
        <w:rPr>
          <w:b/>
          <w:sz w:val="20"/>
          <w:szCs w:val="20"/>
        </w:rPr>
        <w:t>Haines E</w:t>
      </w:r>
      <w:r>
        <w:rPr>
          <w:sz w:val="20"/>
          <w:szCs w:val="20"/>
        </w:rPr>
        <w:t xml:space="preserve">, </w:t>
      </w:r>
      <w:r>
        <w:rPr>
          <w:b/>
          <w:sz w:val="20"/>
          <w:szCs w:val="20"/>
        </w:rPr>
        <w:t>Deaux K</w:t>
      </w:r>
      <w:r>
        <w:rPr>
          <w:sz w:val="20"/>
          <w:szCs w:val="20"/>
        </w:rPr>
        <w:t xml:space="preserve">. 2004. Mothers and fathers in the workplace: How gender and parental status influence judgments of job-related competence. Journal of Social Issues </w:t>
      </w:r>
      <w:r>
        <w:rPr>
          <w:b/>
          <w:sz w:val="20"/>
          <w:szCs w:val="20"/>
        </w:rPr>
        <w:t>60</w:t>
      </w:r>
      <w:r>
        <w:rPr>
          <w:sz w:val="20"/>
          <w:szCs w:val="20"/>
        </w:rPr>
        <w:t>:737–754. doi:</w:t>
      </w:r>
      <w:hyperlink r:id="rId23">
        <w:r>
          <w:rPr>
            <w:rStyle w:val="InternetLink"/>
            <w:sz w:val="20"/>
            <w:szCs w:val="20"/>
          </w:rPr>
          <w:t>10.1111/j.0022-4537.2004.00383.x</w:t>
        </w:r>
      </w:hyperlink>
      <w:r>
        <w:rPr>
          <w:sz w:val="20"/>
          <w:szCs w:val="20"/>
        </w:rPr>
        <w:t>.</w:t>
      </w:r>
    </w:p>
    <w:p>
      <w:pPr>
        <w:pStyle w:val="TextBody"/>
        <w:spacing w:lineRule="auto" w:line="480"/>
        <w:rPr/>
      </w:pPr>
      <w:r>
        <w:rPr>
          <w:sz w:val="20"/>
          <w:szCs w:val="20"/>
        </w:rPr>
        <w:t xml:space="preserve">37. </w:t>
      </w:r>
      <w:r>
        <w:rPr>
          <w:b/>
          <w:sz w:val="20"/>
          <w:szCs w:val="20"/>
        </w:rPr>
        <w:t>Xu YJ</w:t>
      </w:r>
      <w:r>
        <w:rPr>
          <w:sz w:val="20"/>
          <w:szCs w:val="20"/>
        </w:rPr>
        <w:t xml:space="preserve">. 2008. Gender Disparity in STEM Disciplines: A Study of Faculty Attrition and Turnover Intentions. Research in Higher Education </w:t>
      </w:r>
      <w:r>
        <w:rPr>
          <w:b/>
          <w:sz w:val="20"/>
          <w:szCs w:val="20"/>
        </w:rPr>
        <w:t>49</w:t>
      </w:r>
      <w:r>
        <w:rPr>
          <w:sz w:val="20"/>
          <w:szCs w:val="20"/>
        </w:rPr>
        <w:t>:607–624. doi:</w:t>
      </w:r>
      <w:hyperlink r:id="rId24">
        <w:r>
          <w:rPr>
            <w:rStyle w:val="InternetLink"/>
            <w:sz w:val="20"/>
            <w:szCs w:val="20"/>
          </w:rPr>
          <w:t>10.1007/s11162-008-9097-4</w:t>
        </w:r>
      </w:hyperlink>
      <w:r>
        <w:rPr>
          <w:sz w:val="20"/>
          <w:szCs w:val="20"/>
        </w:rPr>
        <w:t>.</w:t>
      </w:r>
    </w:p>
    <w:p>
      <w:pPr>
        <w:pStyle w:val="TextBody"/>
        <w:spacing w:lineRule="auto" w:line="480"/>
        <w:rPr/>
      </w:pPr>
      <w:r>
        <w:rPr>
          <w:sz w:val="20"/>
          <w:szCs w:val="20"/>
        </w:rPr>
        <w:t xml:space="preserve">38. </w:t>
      </w:r>
      <w:r>
        <w:rPr>
          <w:b/>
          <w:sz w:val="20"/>
          <w:szCs w:val="20"/>
        </w:rPr>
        <w:t>Hwang W-C</w:t>
      </w:r>
      <w:r>
        <w:rPr>
          <w:sz w:val="20"/>
          <w:szCs w:val="20"/>
        </w:rPr>
        <w:t xml:space="preserve">, </w:t>
      </w:r>
      <w:r>
        <w:rPr>
          <w:b/>
          <w:sz w:val="20"/>
          <w:szCs w:val="20"/>
        </w:rPr>
        <w:t>Goto S</w:t>
      </w:r>
      <w:r>
        <w:rPr>
          <w:sz w:val="20"/>
          <w:szCs w:val="20"/>
        </w:rPr>
        <w:t xml:space="preserve">. 2008. The impact of perceived racial discrimination on the mental health of asian american and latino college students. Cultural Diversity and Ethnic Minority Psychology </w:t>
      </w:r>
      <w:r>
        <w:rPr>
          <w:b/>
          <w:sz w:val="20"/>
          <w:szCs w:val="20"/>
        </w:rPr>
        <w:t>14</w:t>
      </w:r>
      <w:r>
        <w:rPr>
          <w:sz w:val="20"/>
          <w:szCs w:val="20"/>
        </w:rPr>
        <w:t>:326–335. doi:</w:t>
      </w:r>
      <w:hyperlink r:id="rId25">
        <w:r>
          <w:rPr>
            <w:rStyle w:val="InternetLink"/>
            <w:sz w:val="20"/>
            <w:szCs w:val="20"/>
          </w:rPr>
          <w:t>10.1037/1099-9809.14.4.326</w:t>
        </w:r>
      </w:hyperlink>
      <w:r>
        <w:rPr>
          <w:sz w:val="20"/>
          <w:szCs w:val="20"/>
        </w:rPr>
        <w:t>.</w:t>
      </w:r>
    </w:p>
    <w:p>
      <w:pPr>
        <w:pStyle w:val="TextBody"/>
        <w:spacing w:lineRule="auto" w:line="480"/>
        <w:rPr/>
      </w:pPr>
      <w:r>
        <w:rPr>
          <w:sz w:val="20"/>
          <w:szCs w:val="20"/>
        </w:rPr>
        <w:t xml:space="preserve">39. </w:t>
      </w:r>
      <w:r>
        <w:rPr>
          <w:b/>
          <w:sz w:val="20"/>
          <w:szCs w:val="20"/>
        </w:rPr>
        <w:t>Tran VC</w:t>
      </w:r>
      <w:r>
        <w:rPr>
          <w:sz w:val="20"/>
          <w:szCs w:val="20"/>
        </w:rPr>
        <w:t xml:space="preserve">, </w:t>
      </w:r>
      <w:r>
        <w:rPr>
          <w:b/>
          <w:sz w:val="20"/>
          <w:szCs w:val="20"/>
        </w:rPr>
        <w:t>Lee J</w:t>
      </w:r>
      <w:r>
        <w:rPr>
          <w:sz w:val="20"/>
          <w:szCs w:val="20"/>
        </w:rPr>
        <w:t xml:space="preserve">, </w:t>
      </w:r>
      <w:r>
        <w:rPr>
          <w:b/>
          <w:sz w:val="20"/>
          <w:szCs w:val="20"/>
        </w:rPr>
        <w:t>Huang TJ</w:t>
      </w:r>
      <w:r>
        <w:rPr>
          <w:sz w:val="20"/>
          <w:szCs w:val="20"/>
        </w:rPr>
        <w:t xml:space="preserve">. 2019. Revisiting the asian second-generation advantage. Ethnic and Racial Studies </w:t>
      </w:r>
      <w:r>
        <w:rPr>
          <w:b/>
          <w:sz w:val="20"/>
          <w:szCs w:val="20"/>
        </w:rPr>
        <w:t>42</w:t>
      </w:r>
      <w:r>
        <w:rPr>
          <w:sz w:val="20"/>
          <w:szCs w:val="20"/>
        </w:rPr>
        <w:t>:2248–2269. doi:</w:t>
      </w:r>
      <w:hyperlink r:id="rId26">
        <w:r>
          <w:rPr>
            <w:rStyle w:val="InternetLink"/>
            <w:sz w:val="20"/>
            <w:szCs w:val="20"/>
          </w:rPr>
          <w:t>10.1080/01419870.2019.1579920</w:t>
        </w:r>
      </w:hyperlink>
      <w:r>
        <w:rPr>
          <w:sz w:val="20"/>
          <w:szCs w:val="20"/>
        </w:rPr>
        <w:t>.</w:t>
      </w:r>
    </w:p>
    <w:p>
      <w:pPr>
        <w:pStyle w:val="TextBody"/>
        <w:spacing w:lineRule="auto" w:line="480"/>
        <w:rPr/>
      </w:pPr>
      <w:r>
        <w:rPr>
          <w:sz w:val="20"/>
          <w:szCs w:val="20"/>
        </w:rPr>
        <w:t xml:space="preserve">40. </w:t>
      </w:r>
      <w:r>
        <w:rPr>
          <w:b/>
          <w:sz w:val="20"/>
          <w:szCs w:val="20"/>
        </w:rPr>
        <w:t>Gibbs KD</w:t>
      </w:r>
      <w:r>
        <w:rPr>
          <w:sz w:val="20"/>
          <w:szCs w:val="20"/>
        </w:rPr>
        <w:t xml:space="preserve">, </w:t>
      </w:r>
      <w:r>
        <w:rPr>
          <w:b/>
          <w:sz w:val="20"/>
          <w:szCs w:val="20"/>
        </w:rPr>
        <w:t>Basson J</w:t>
      </w:r>
      <w:r>
        <w:rPr>
          <w:sz w:val="20"/>
          <w:szCs w:val="20"/>
        </w:rPr>
        <w:t xml:space="preserve">, </w:t>
      </w:r>
      <w:r>
        <w:rPr>
          <w:b/>
          <w:sz w:val="20"/>
          <w:szCs w:val="20"/>
        </w:rPr>
        <w:t>Xierali IM</w:t>
      </w:r>
      <w:r>
        <w:rPr>
          <w:sz w:val="20"/>
          <w:szCs w:val="20"/>
        </w:rPr>
        <w:t xml:space="preserve">, </w:t>
      </w:r>
      <w:r>
        <w:rPr>
          <w:b/>
          <w:sz w:val="20"/>
          <w:szCs w:val="20"/>
        </w:rPr>
        <w:t>Broniatowski DA</w:t>
      </w:r>
      <w:r>
        <w:rPr>
          <w:sz w:val="20"/>
          <w:szCs w:val="20"/>
        </w:rPr>
        <w:t xml:space="preserve">. 2016. Decoupling of the minority PhD talent pool and assistant professor hiring in medical school basic science departments in the US. eLife </w:t>
      </w:r>
      <w:r>
        <w:rPr>
          <w:b/>
          <w:sz w:val="20"/>
          <w:szCs w:val="20"/>
        </w:rPr>
        <w:t>5</w:t>
      </w:r>
      <w:r>
        <w:rPr>
          <w:sz w:val="20"/>
          <w:szCs w:val="20"/>
        </w:rPr>
        <w:t>. doi:</w:t>
      </w:r>
      <w:hyperlink r:id="rId27">
        <w:r>
          <w:rPr>
            <w:rStyle w:val="InternetLink"/>
            <w:sz w:val="20"/>
            <w:szCs w:val="20"/>
          </w:rPr>
          <w:t>10.7554/elife.21393</w:t>
        </w:r>
      </w:hyperlink>
      <w:r>
        <w:rPr>
          <w:sz w:val="20"/>
          <w:szCs w:val="20"/>
        </w:rPr>
        <w:t>.</w:t>
      </w:r>
    </w:p>
    <w:p>
      <w:pPr>
        <w:pStyle w:val="TextBody"/>
        <w:spacing w:lineRule="auto" w:line="480"/>
        <w:rPr>
          <w:sz w:val="20"/>
          <w:szCs w:val="20"/>
        </w:rPr>
      </w:pPr>
      <w:r>
        <w:rPr>
          <w:sz w:val="20"/>
          <w:szCs w:val="20"/>
        </w:rPr>
        <w:t xml:space="preserve">41. </w:t>
      </w:r>
      <w:r>
        <w:rPr>
          <w:b/>
          <w:sz w:val="20"/>
          <w:szCs w:val="20"/>
        </w:rPr>
        <w:t>Whittaker JA</w:t>
      </w:r>
      <w:r>
        <w:rPr>
          <w:sz w:val="20"/>
          <w:szCs w:val="20"/>
        </w:rPr>
        <w:t xml:space="preserve">, </w:t>
      </w:r>
      <w:r>
        <w:rPr>
          <w:b/>
          <w:sz w:val="20"/>
          <w:szCs w:val="20"/>
        </w:rPr>
        <w:t>Montgomery BL</w:t>
      </w:r>
      <w:r>
        <w:rPr>
          <w:sz w:val="20"/>
          <w:szCs w:val="20"/>
        </w:rPr>
        <w:t xml:space="preserve">, </w:t>
      </w:r>
      <w:r>
        <w:rPr>
          <w:b/>
          <w:sz w:val="20"/>
          <w:szCs w:val="20"/>
        </w:rPr>
        <w:t>Martinez Acosta VG</w:t>
      </w:r>
      <w:r>
        <w:rPr>
          <w:sz w:val="20"/>
          <w:szCs w:val="20"/>
        </w:rP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 </w:t>
      </w:r>
      <w:r>
        <w:rPr>
          <w:b/>
          <w:sz w:val="20"/>
          <w:szCs w:val="20"/>
        </w:rPr>
        <w:t>13</w:t>
      </w:r>
      <w:r>
        <w:rPr>
          <w:sz w:val="20"/>
          <w:szCs w:val="20"/>
        </w:rPr>
        <w:t>:A136–145.</w:t>
      </w:r>
    </w:p>
    <w:p>
      <w:pPr>
        <w:pStyle w:val="TextBody"/>
        <w:spacing w:lineRule="auto" w:line="480"/>
        <w:rPr/>
      </w:pPr>
      <w:r>
        <w:rPr>
          <w:sz w:val="20"/>
          <w:szCs w:val="20"/>
        </w:rPr>
        <w:t xml:space="preserve">42. </w:t>
      </w:r>
      <w:r>
        <w:rPr>
          <w:b/>
          <w:sz w:val="20"/>
          <w:szCs w:val="20"/>
        </w:rPr>
        <w:t>Pololi L</w:t>
      </w:r>
      <w:r>
        <w:rPr>
          <w:sz w:val="20"/>
          <w:szCs w:val="20"/>
        </w:rPr>
        <w:t xml:space="preserve">, </w:t>
      </w:r>
      <w:r>
        <w:rPr>
          <w:b/>
          <w:sz w:val="20"/>
          <w:szCs w:val="20"/>
        </w:rPr>
        <w:t>Cooper LA</w:t>
      </w:r>
      <w:r>
        <w:rPr>
          <w:sz w:val="20"/>
          <w:szCs w:val="20"/>
        </w:rPr>
        <w:t xml:space="preserve">, </w:t>
      </w:r>
      <w:r>
        <w:rPr>
          <w:b/>
          <w:sz w:val="20"/>
          <w:szCs w:val="20"/>
        </w:rPr>
        <w:t>Carr P</w:t>
      </w:r>
      <w:r>
        <w:rPr>
          <w:sz w:val="20"/>
          <w:szCs w:val="20"/>
        </w:rPr>
        <w:t xml:space="preserve">. 2010. Race, Disadvantage and Faculty Experiences in Academic Medicine. Journal of General Internal Medicine </w:t>
      </w:r>
      <w:r>
        <w:rPr>
          <w:b/>
          <w:sz w:val="20"/>
          <w:szCs w:val="20"/>
        </w:rPr>
        <w:t>25</w:t>
      </w:r>
      <w:r>
        <w:rPr>
          <w:sz w:val="20"/>
          <w:szCs w:val="20"/>
        </w:rPr>
        <w:t>:1363–1369. doi:</w:t>
      </w:r>
      <w:hyperlink r:id="rId28">
        <w:r>
          <w:rPr>
            <w:rStyle w:val="InternetLink"/>
            <w:sz w:val="20"/>
            <w:szCs w:val="20"/>
          </w:rPr>
          <w:t>10.1007/s11606-010-1478-7</w:t>
        </w:r>
      </w:hyperlink>
      <w:r>
        <w:rPr>
          <w:sz w:val="20"/>
          <w:szCs w:val="20"/>
        </w:rPr>
        <w:t>.</w:t>
      </w:r>
    </w:p>
    <w:p>
      <w:pPr>
        <w:pStyle w:val="TextBody"/>
        <w:spacing w:lineRule="auto" w:line="480"/>
        <w:rPr/>
      </w:pPr>
      <w:r>
        <w:rPr>
          <w:sz w:val="20"/>
          <w:szCs w:val="20"/>
        </w:rPr>
        <w:t xml:space="preserve">43. </w:t>
      </w:r>
      <w:r>
        <w:rPr>
          <w:b/>
          <w:sz w:val="20"/>
          <w:szCs w:val="20"/>
        </w:rPr>
        <w:t>Hassouneh D</w:t>
      </w:r>
      <w:r>
        <w:rPr>
          <w:sz w:val="20"/>
          <w:szCs w:val="20"/>
        </w:rPr>
        <w:t xml:space="preserve">, </w:t>
      </w:r>
      <w:r>
        <w:rPr>
          <w:b/>
          <w:sz w:val="20"/>
          <w:szCs w:val="20"/>
        </w:rPr>
        <w:t>Lutz KF</w:t>
      </w:r>
      <w:r>
        <w:rPr>
          <w:sz w:val="20"/>
          <w:szCs w:val="20"/>
        </w:rPr>
        <w:t xml:space="preserve">, </w:t>
      </w:r>
      <w:r>
        <w:rPr>
          <w:b/>
          <w:sz w:val="20"/>
          <w:szCs w:val="20"/>
        </w:rPr>
        <w:t>Beckett AK</w:t>
      </w:r>
      <w:r>
        <w:rPr>
          <w:sz w:val="20"/>
          <w:szCs w:val="20"/>
        </w:rPr>
        <w:t xml:space="preserve">, </w:t>
      </w:r>
      <w:r>
        <w:rPr>
          <w:b/>
          <w:sz w:val="20"/>
          <w:szCs w:val="20"/>
        </w:rPr>
        <w:t>Junkins EP</w:t>
      </w:r>
      <w:r>
        <w:rPr>
          <w:sz w:val="20"/>
          <w:szCs w:val="20"/>
        </w:rPr>
        <w:t xml:space="preserve">, </w:t>
      </w:r>
      <w:r>
        <w:rPr>
          <w:b/>
          <w:sz w:val="20"/>
          <w:szCs w:val="20"/>
        </w:rPr>
        <w:t>Horton LL</w:t>
      </w:r>
      <w:r>
        <w:rPr>
          <w:sz w:val="20"/>
          <w:szCs w:val="20"/>
        </w:rPr>
        <w:t xml:space="preserve">. 2014. The experiences of underrepresented minority faculty in schools of medicine. Medical Education Online </w:t>
      </w:r>
      <w:r>
        <w:rPr>
          <w:b/>
          <w:sz w:val="20"/>
          <w:szCs w:val="20"/>
        </w:rPr>
        <w:t>19</w:t>
      </w:r>
      <w:r>
        <w:rPr>
          <w:sz w:val="20"/>
          <w:szCs w:val="20"/>
        </w:rPr>
        <w:t>:24768. doi:</w:t>
      </w:r>
      <w:hyperlink r:id="rId29">
        <w:r>
          <w:rPr>
            <w:rStyle w:val="InternetLink"/>
            <w:sz w:val="20"/>
            <w:szCs w:val="20"/>
          </w:rPr>
          <w:t>10.3402/meo.v19.24768</w:t>
        </w:r>
      </w:hyperlink>
      <w:r>
        <w:rPr>
          <w:sz w:val="20"/>
          <w:szCs w:val="20"/>
        </w:rPr>
        <w:t>.</w:t>
      </w:r>
    </w:p>
    <w:p>
      <w:pPr>
        <w:pStyle w:val="TextBody"/>
        <w:spacing w:lineRule="auto" w:line="480"/>
        <w:rPr/>
      </w:pPr>
      <w:r>
        <w:rPr>
          <w:sz w:val="20"/>
          <w:szCs w:val="20"/>
        </w:rPr>
        <w:t xml:space="preserve">44. </w:t>
      </w:r>
      <w:r>
        <w:rPr>
          <w:b/>
          <w:sz w:val="20"/>
          <w:szCs w:val="20"/>
        </w:rPr>
        <w:t>Johnson MDL</w:t>
      </w:r>
      <w:r>
        <w:rPr>
          <w:sz w:val="20"/>
          <w:szCs w:val="20"/>
        </w:rPr>
        <w:t xml:space="preserve">. 2019. mSphere of Influence: Hiring of Underrepresented Minority Assistant Professors in Medical School Basic Science Departments Has a Long Way To Go. mSphere </w:t>
      </w:r>
      <w:r>
        <w:rPr>
          <w:b/>
          <w:sz w:val="20"/>
          <w:szCs w:val="20"/>
        </w:rPr>
        <w:t>4</w:t>
      </w:r>
      <w:r>
        <w:rPr>
          <w:sz w:val="20"/>
          <w:szCs w:val="20"/>
        </w:rPr>
        <w:t>. doi:</w:t>
      </w:r>
      <w:hyperlink r:id="rId30">
        <w:r>
          <w:rPr>
            <w:rStyle w:val="InternetLink"/>
            <w:sz w:val="20"/>
            <w:szCs w:val="20"/>
          </w:rPr>
          <w:t>10.1128/mSphere.00599-19</w:t>
        </w:r>
      </w:hyperlink>
      <w:r>
        <w:rPr>
          <w:sz w:val="20"/>
          <w:szCs w:val="20"/>
        </w:rPr>
        <w:t>.</w:t>
      </w:r>
    </w:p>
    <w:p>
      <w:pPr>
        <w:pStyle w:val="TextBody"/>
        <w:spacing w:lineRule="auto" w:line="480"/>
        <w:rPr/>
      </w:pPr>
      <w:r>
        <w:rPr>
          <w:sz w:val="20"/>
          <w:szCs w:val="20"/>
        </w:rPr>
        <w:t xml:space="preserve">45. </w:t>
      </w:r>
      <w:r>
        <w:rPr>
          <w:b/>
          <w:sz w:val="20"/>
          <w:szCs w:val="20"/>
        </w:rPr>
        <w:t>Baucom R</w:t>
      </w:r>
      <w:r>
        <w:rPr>
          <w:sz w:val="20"/>
          <w:szCs w:val="20"/>
        </w:rPr>
        <w:t xml:space="preserve">, </w:t>
      </w:r>
      <w:r>
        <w:rPr>
          <w:b/>
          <w:sz w:val="20"/>
          <w:szCs w:val="20"/>
        </w:rPr>
        <w:t>Duffy M</w:t>
      </w:r>
      <w:r>
        <w:rPr>
          <w:sz w:val="20"/>
          <w:szCs w:val="20"/>
        </w:rPr>
        <w:t xml:space="preserve">. 2019. DiversifyEEB. </w:t>
      </w:r>
      <w:hyperlink r:id="rId31">
        <w:r>
          <w:rPr>
            <w:rStyle w:val="InternetLink"/>
            <w:sz w:val="20"/>
            <w:szCs w:val="20"/>
          </w:rPr>
          <w:t>https://diversifyeeb.com</w:t>
        </w:r>
      </w:hyperlink>
      <w:r>
        <w:rPr>
          <w:sz w:val="20"/>
          <w:szCs w:val="20"/>
        </w:rPr>
        <w:t>.</w:t>
      </w:r>
    </w:p>
    <w:p>
      <w:pPr>
        <w:pStyle w:val="TextBody"/>
        <w:spacing w:lineRule="auto" w:line="480"/>
        <w:rPr/>
      </w:pPr>
      <w:r>
        <w:rPr>
          <w:sz w:val="20"/>
          <w:szCs w:val="20"/>
        </w:rPr>
        <w:t xml:space="preserve">46. </w:t>
      </w:r>
      <w:r>
        <w:rPr>
          <w:b/>
          <w:sz w:val="20"/>
          <w:szCs w:val="20"/>
        </w:rPr>
        <w:t>Duffy M</w:t>
      </w:r>
      <w:r>
        <w:rPr>
          <w:sz w:val="20"/>
          <w:szCs w:val="20"/>
        </w:rPr>
        <w:t xml:space="preserve">, </w:t>
      </w:r>
      <w:r>
        <w:rPr>
          <w:b/>
          <w:sz w:val="20"/>
          <w:szCs w:val="20"/>
        </w:rPr>
        <w:t>McNeil AJ</w:t>
      </w:r>
      <w:r>
        <w:rPr>
          <w:sz w:val="20"/>
          <w:szCs w:val="20"/>
        </w:rPr>
        <w:t xml:space="preserve">. 2019. DiversifyChemistry. </w:t>
      </w:r>
      <w:hyperlink r:id="rId32">
        <w:r>
          <w:rPr>
            <w:rStyle w:val="InternetLink"/>
            <w:sz w:val="20"/>
            <w:szCs w:val="20"/>
          </w:rPr>
          <w:t>https://diversifychemistry.com</w:t>
        </w:r>
      </w:hyperlink>
      <w:r>
        <w:rPr>
          <w:sz w:val="20"/>
          <w:szCs w:val="20"/>
        </w:rPr>
        <w:t>.</w:t>
      </w:r>
    </w:p>
    <w:p>
      <w:pPr>
        <w:pStyle w:val="TextBody"/>
        <w:spacing w:lineRule="auto" w:line="480"/>
        <w:rPr/>
      </w:pPr>
      <w:r>
        <w:rPr>
          <w:sz w:val="20"/>
          <w:szCs w:val="20"/>
        </w:rPr>
        <w:t xml:space="preserve">47. </w:t>
      </w:r>
      <w:r>
        <w:rPr>
          <w:b/>
          <w:sz w:val="20"/>
          <w:szCs w:val="20"/>
        </w:rPr>
        <w:t>Hagan AK</w:t>
      </w:r>
      <w:r>
        <w:rPr>
          <w:sz w:val="20"/>
          <w:szCs w:val="20"/>
        </w:rPr>
        <w:t xml:space="preserve">, </w:t>
      </w:r>
      <w:r>
        <w:rPr>
          <w:b/>
          <w:sz w:val="20"/>
          <w:szCs w:val="20"/>
        </w:rPr>
        <w:t>Pollet RM</w:t>
      </w:r>
      <w:r>
        <w:rPr>
          <w:sz w:val="20"/>
          <w:szCs w:val="20"/>
        </w:rPr>
        <w:t xml:space="preserve">. 2019. DiversifyMicrobiology. GitHub repository. </w:t>
      </w:r>
      <w:hyperlink r:id="rId33">
        <w:r>
          <w:rPr>
            <w:rStyle w:val="InternetLink"/>
            <w:sz w:val="20"/>
            <w:szCs w:val="20"/>
          </w:rPr>
          <w:t>https://github.com/diversifymicrobiology.github.io</w:t>
        </w:r>
      </w:hyperlink>
      <w:r>
        <w:rPr>
          <w:sz w:val="20"/>
          <w:szCs w:val="20"/>
        </w:rPr>
        <w:t>; GitHub.</w:t>
      </w:r>
    </w:p>
    <w:p>
      <w:pPr>
        <w:pStyle w:val="TextBody"/>
        <w:spacing w:lineRule="auto" w:line="480" w:before="180" w:after="180"/>
        <w:rPr/>
      </w:pPr>
      <w:r>
        <w:rPr>
          <w:sz w:val="20"/>
          <w:szCs w:val="20"/>
        </w:rPr>
        <w:t xml:space="preserve">48. </w:t>
      </w:r>
      <w:r>
        <w:rPr>
          <w:b/>
          <w:sz w:val="20"/>
          <w:szCs w:val="20"/>
        </w:rPr>
        <w:t>Hagan AK</w:t>
      </w:r>
      <w:r>
        <w:rPr>
          <w:sz w:val="20"/>
          <w:szCs w:val="20"/>
        </w:rPr>
        <w:t xml:space="preserve">, </w:t>
      </w:r>
      <w:r>
        <w:rPr>
          <w:b/>
          <w:sz w:val="20"/>
          <w:szCs w:val="20"/>
        </w:rPr>
        <w:t>Pollet RM</w:t>
      </w:r>
      <w:r>
        <w:rPr>
          <w:sz w:val="20"/>
          <w:szCs w:val="20"/>
        </w:rPr>
        <w:t xml:space="preserve">. 2019. DiversifyImmunology. GitHub repository. </w:t>
      </w:r>
      <w:hyperlink r:id="rId34">
        <w:r>
          <w:rPr>
            <w:rStyle w:val="InternetLink"/>
            <w:sz w:val="20"/>
            <w:szCs w:val="20"/>
          </w:rPr>
          <w:t>https://github.com/diversifyimmunology.github.io</w:t>
        </w:r>
      </w:hyperlink>
      <w:r>
        <w:rPr>
          <w:sz w:val="20"/>
          <w:szCs w:val="20"/>
        </w:rPr>
        <w:t>; GitHub.</w:t>
      </w:r>
    </w:p>
    <w:sectPr>
      <w:type w:val="nextPage"/>
      <w:pgSz w:w="12240" w:h="15840"/>
      <w:pgMar w:left="1800" w:right="1800" w:header="0" w:top="1440" w:footer="0" w:bottom="1440"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1-29T13:19:2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Change/add affiliation</w:t>
      </w:r>
    </w:p>
  </w:comment>
  <w:comment w:id="1" w:author="Unknown Author" w:date="2020-01-27T11:22:51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N</w:t>
      </w:r>
    </w:p>
  </w:comment>
  <w:comment w:id="2" w:author="Unknown Author" w:date="2020-01-27T11:45:21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Also for faculty/students</w:t>
      </w:r>
    </w:p>
  </w:comment>
  <w:comment w:id="3" w:author="Unknown Author" w:date="2020-01-27T11:23:07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Provide example: e.g., undergrad in Puerto Rico &amp; activity in SACNAS, similar groups indicate likely HURM status</w:t>
      </w:r>
    </w:p>
  </w:comment>
  <w:comment w:id="4" w:author="Unknown Author" w:date="2020-01-27T11:24:2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Clarify why these groups are HURM, citation</w:t>
      </w:r>
    </w:p>
  </w:comment>
  <w:comment w:id="5" w:author="Unknown Author" w:date="2020-01-27T11:24:50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examples</w:t>
      </w:r>
    </w:p>
  </w:comment>
  <w:comment w:id="6" w:author="Unknown Author" w:date="2020-01-27T11:25:11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Move to limitation section in discussion</w:t>
      </w:r>
    </w:p>
  </w:comment>
  <w:comment w:id="7" w:author="Unknown Author" w:date="2020-01-27T11:27:23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statistical tests</w:t>
      </w:r>
    </w:p>
  </w:comment>
  <w:comment w:id="8" w:author="Unknown Author" w:date="2020-01-27T11:27:46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Frame w the # of women/HURM/NCHC scientists/microbiologists</w:t>
      </w:r>
    </w:p>
  </w:comment>
  <w:comment w:id="9" w:author="Unknown Author" w:date="2020-01-27T11:51:1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Discuss that this is only one metric, must also use others</w:t>
      </w:r>
    </w:p>
  </w:comment>
  <w:comment w:id="10" w:author="Unknown Author" w:date="2020-01-27T11:28:1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Citation + clarify US funding to serve US population </w:t>
      </w:r>
    </w:p>
  </w:comment>
  <w:comment w:id="11" w:author="Unknown Author" w:date="2020-01-27T11:54:10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Move to intro</w:t>
      </w:r>
    </w:p>
  </w:comment>
  <w:comment w:id="12" w:author="Unknown Author" w:date="2020-01-27T11:54:2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Move to intro</w:t>
      </w:r>
    </w:p>
  </w:comment>
  <w:comment w:id="13" w:author="Unknown Author" w:date="2020-01-27T11:36:20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More examples</w:t>
      </w:r>
    </w:p>
  </w:comment>
  <w:comment w:id="14" w:author="Unknown Author" w:date="2020-01-27T12:11:26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bonus of bolstering cvs w/ opportunities to speak</w:t>
      </w:r>
    </w:p>
  </w:comment>
  <w:comment w:id="15" w:author="Unknown Author" w:date="2020-01-27T11:37:1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Comments on how this may be impacted by power structures to sway student choices</w:t>
      </w:r>
    </w:p>
  </w:comment>
  <w:comment w:id="16" w:author="Unknown Author" w:date="2020-01-27T11:37:49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clarify/citation – will be addressed by changes to the introduction</w:t>
      </w:r>
    </w:p>
  </w:comment>
  <w:comment w:id="17" w:author="Unknown Author" w:date="2020-01-29T14:34:50Z" w:initials="">
    <w:p>
      <w:r>
        <w:rPr>
          <w:rFonts w:ascii="Cambria" w:hAnsi="Cambria" w:asciiTheme="minorHAnsi" w:cstheme="minorBidi" w:hAnsiTheme="minorHAnsi"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val="en-US" w:eastAsia="en-US"/>
        </w:rPr>
        <w:t xml:space="preserve">Discuss limitations of approaches &amp; how relying on one isn’t going to fix anything </w:t>
      </w:r>
    </w:p>
  </w:comment>
  <w:comment w:id="18" w:author="Unknown Author" w:date="2020-01-29T14:34:1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Cite paper that having a list is better than recall</w:t>
      </w:r>
    </w:p>
  </w:comment>
  <w:comment w:id="19" w:author="Unknown Author" w:date="2020-01-27T11:38:31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disclaimer that any group aiming to use these lists for study will need to obtain IRB approval prior to database development</w:t>
      </w:r>
    </w:p>
  </w:comment>
  <w:comment w:id="20" w:author="Unknown Author" w:date="2020-01-27T11:39:59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Add that IRB was not consulted but data was obtained from publicly available sources (e.g., M&amp;I website events/directory pages)</w:t>
      </w:r>
    </w:p>
  </w:comment>
  <w:comment w:id="21" w:author="Unknown Author" w:date="2020-01-27T11:41:5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fix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mbria" w:hAnsi="Cambria" w:eastAsia="" w:cs="" w:cstheme="majorBidi" w:eastAsiaTheme="majorEastAsia"/>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z w:val="20"/>
      <w:szCs w:val="20"/>
    </w:rPr>
  </w:style>
  <w:style w:type="character" w:styleId="ListLabel4">
    <w:name w:val="ListLabel 4"/>
    <w:qFormat/>
    <w:rPr/>
  </w:style>
  <w:style w:type="character" w:styleId="ListLabel5">
    <w:name w:val="ListLabel 5"/>
    <w:qFormat/>
    <w:rPr>
      <w:sz w:val="20"/>
      <w:szCs w:val="20"/>
    </w:rPr>
  </w:style>
  <w:style w:type="character" w:styleId="ListLabel6">
    <w:name w:val="ListLabel 6"/>
    <w:qFormat/>
    <w:rPr/>
  </w:style>
  <w:style w:type="character" w:styleId="ListLabel7">
    <w:name w:val="ListLabel 7"/>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4320" w:leader="none"/>
        <w:tab w:val="right" w:pos="8640" w:leader="none"/>
      </w:tab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hagan@umich.edu" TargetMode="External"/><Relationship Id="rId3" Type="http://schemas.openxmlformats.org/officeDocument/2006/relationships/hyperlink" Target="https://github.com/akhagan/Hagan_SpeakerDiversity_JMBE_2019" TargetMode="External"/><Relationship Id="rId4" Type="http://schemas.openxmlformats.org/officeDocument/2006/relationships/hyperlink" Target="https://github.com/diversifymicrobiology/DiversifyMicrobiology.github.io/" TargetMode="External"/><Relationship Id="rId5" Type="http://schemas.openxmlformats.org/officeDocument/2006/relationships/hyperlink" Target="https://doi.org/10.1187/cbe.16-09-0287" TargetMode="External"/><Relationship Id="rId6" Type="http://schemas.openxmlformats.org/officeDocument/2006/relationships/hyperlink" Target="https://doi.org/10.1093/biosci/biu076" TargetMode="External"/><Relationship Id="rId7" Type="http://schemas.openxmlformats.org/officeDocument/2006/relationships/hyperlink" Target="https://doi.org/10.1001/jama.284.9.1085" TargetMode="External"/><Relationship Id="rId8" Type="http://schemas.openxmlformats.org/officeDocument/2006/relationships/hyperlink" Target="https://doi.org/10.1371/journal.pone.0114736" TargetMode="External"/><Relationship Id="rId9" Type="http://schemas.openxmlformats.org/officeDocument/2006/relationships/hyperlink" Target="https://doi.org/10.1371/journal.pone.0190606" TargetMode="External"/><Relationship Id="rId10" Type="http://schemas.openxmlformats.org/officeDocument/2006/relationships/hyperlink" Target="https://doi.org/10.1001/jama.2015.10680" TargetMode="External"/><Relationship Id="rId11" Type="http://schemas.openxmlformats.org/officeDocument/2006/relationships/hyperlink" Target="https://doi.org/10.1097/acm.0b013e31823be028" TargetMode="External"/><Relationship Id="rId12" Type="http://schemas.openxmlformats.org/officeDocument/2006/relationships/hyperlink" Target="https://doi.org/10.1016/s0140-6736(18)33188-x" TargetMode="External"/><Relationship Id="rId13" Type="http://schemas.openxmlformats.org/officeDocument/2006/relationships/hyperlink" Target="https://doi.org/10.1037/0022-3514.46.4.735" TargetMode="External"/><Relationship Id="rId14" Type="http://schemas.openxmlformats.org/officeDocument/2006/relationships/hyperlink" Target="https://doi.org/10.1371/journal.pone.0202743" TargetMode="External"/><Relationship Id="rId15" Type="http://schemas.openxmlformats.org/officeDocument/2006/relationships/hyperlink" Target="https://doi.org/10.1073/pnas.1708414115" TargetMode="External"/><Relationship Id="rId16" Type="http://schemas.openxmlformats.org/officeDocument/2006/relationships/hyperlink" Target="https://doi.org/10.1128/JVI.00739-17" TargetMode="External"/><Relationship Id="rId17" Type="http://schemas.openxmlformats.org/officeDocument/2006/relationships/hyperlink" Target="https://doi.org/10.1128/mBio.00846-13" TargetMode="External"/><Relationship Id="rId18" Type="http://schemas.openxmlformats.org/officeDocument/2006/relationships/hyperlink" Target="https://doi.org/10.1038/ni.3707" TargetMode="External"/><Relationship Id="rId19" Type="http://schemas.openxmlformats.org/officeDocument/2006/relationships/hyperlink" Target="https://doi.org/10.1007/s11162-008-9097-4" TargetMode="External"/><Relationship Id="rId20" Type="http://schemas.openxmlformats.org/officeDocument/2006/relationships/hyperlink" Target="https://doi.org/10.3390/socsci6010029" TargetMode="External"/><Relationship Id="rId21" Type="http://schemas.openxmlformats.org/officeDocument/2006/relationships/hyperlink" Target="https://doi.org/10.1007/bf00287858" TargetMode="External"/><Relationship Id="rId22" Type="http://schemas.openxmlformats.org/officeDocument/2006/relationships/hyperlink" Target="https://doi.org/10.1086/511799" TargetMode="External"/><Relationship Id="rId23" Type="http://schemas.openxmlformats.org/officeDocument/2006/relationships/hyperlink" Target="https://doi.org/10.1111/j.0022-4537.2004.00383.x" TargetMode="External"/><Relationship Id="rId24" Type="http://schemas.openxmlformats.org/officeDocument/2006/relationships/hyperlink" Target="https://doi.org/10.1007/s11162-008-9097-4" TargetMode="External"/><Relationship Id="rId25" Type="http://schemas.openxmlformats.org/officeDocument/2006/relationships/hyperlink" Target="https://doi.org/10.1037/1099-9809.14.4.326" TargetMode="External"/><Relationship Id="rId26" Type="http://schemas.openxmlformats.org/officeDocument/2006/relationships/hyperlink" Target="https://doi.org/10.1080/01419870.2019.1579920" TargetMode="External"/><Relationship Id="rId27" Type="http://schemas.openxmlformats.org/officeDocument/2006/relationships/hyperlink" Target="https://doi.org/10.7554/elife.21393" TargetMode="External"/><Relationship Id="rId28" Type="http://schemas.openxmlformats.org/officeDocument/2006/relationships/hyperlink" Target="https://doi.org/10.1007/s11606-010-1478-7" TargetMode="External"/><Relationship Id="rId29" Type="http://schemas.openxmlformats.org/officeDocument/2006/relationships/hyperlink" Target="https://doi.org/10.3402/meo.v19.24768" TargetMode="External"/><Relationship Id="rId30" Type="http://schemas.openxmlformats.org/officeDocument/2006/relationships/hyperlink" Target="https://doi.org/10.1128/mSphere.00599-19" TargetMode="External"/><Relationship Id="rId31" Type="http://schemas.openxmlformats.org/officeDocument/2006/relationships/hyperlink" Target="https://diversifyeeb.com/" TargetMode="External"/><Relationship Id="rId32" Type="http://schemas.openxmlformats.org/officeDocument/2006/relationships/hyperlink" Target="https://diversifychemistry.com/" TargetMode="External"/><Relationship Id="rId33" Type="http://schemas.openxmlformats.org/officeDocument/2006/relationships/hyperlink" Target="https://github.com/diversifymicrobiology.github.io" TargetMode="External"/><Relationship Id="rId34" Type="http://schemas.openxmlformats.org/officeDocument/2006/relationships/hyperlink" Target="https://github.com/diversifyimmunology.github.io" TargetMode="External"/><Relationship Id="rId35" Type="http://schemas.openxmlformats.org/officeDocument/2006/relationships/comments" Target="comments.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2019-10-01T13:38:49Z</dcterms:created>
  <dc:creator/>
  <dc:description/>
  <dc:language>en-US</dc:language>
  <cp:lastModifiedBy/>
  <dcterms:modified xsi:type="dcterms:W3CDTF">2020-01-29T14:57:37Z</dcterms:modified>
  <cp:revision>18</cp:revision>
  <dc:subject/>
  <dc:title>Policy should change to improve invited speaker diversity and reflect trainee diversity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